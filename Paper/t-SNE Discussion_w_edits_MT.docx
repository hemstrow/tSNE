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B8B15" w14:textId="6502FA1D" w:rsidR="008D71B1" w:rsidRDefault="00883FCC" w:rsidP="008D71B1">
      <w:pPr>
        <w:spacing w:line="480" w:lineRule="auto"/>
      </w:pPr>
      <w:r>
        <w:t>Discussion</w:t>
      </w:r>
    </w:p>
    <w:p w14:paraId="3E420A12" w14:textId="1E07EC34" w:rsidR="00E474E9" w:rsidRDefault="00E474E9" w:rsidP="008D71B1">
      <w:pPr>
        <w:spacing w:line="480" w:lineRule="auto"/>
      </w:pPr>
      <w:r>
        <w:t>Levels of Data</w:t>
      </w:r>
    </w:p>
    <w:p w14:paraId="4DC96FD4" w14:textId="4E24BDF6" w:rsidR="00FC6D68" w:rsidRDefault="00FC6D68" w:rsidP="00AE10AA">
      <w:pPr>
        <w:spacing w:line="480" w:lineRule="auto"/>
        <w:ind w:firstLine="720"/>
        <w:rPr>
          <w:ins w:id="0" w:author="Hemstrom" w:date="2018-04-17T11:58:00Z"/>
        </w:rPr>
      </w:pPr>
      <w:ins w:id="1" w:author="Hemstrom" w:date="2018-04-17T11:57:00Z">
        <w:r>
          <w:t xml:space="preserve">Under some circumstances, </w:t>
        </w:r>
      </w:ins>
      <w:del w:id="2" w:author="Hemstrom" w:date="2018-04-17T11:57:00Z">
        <w:r w:rsidR="0091552A" w:rsidDel="00FC6D68">
          <w:delText>With this article we attempt</w:delText>
        </w:r>
        <w:r w:rsidR="008D71B1" w:rsidDel="00FC6D68">
          <w:delText xml:space="preserve"> to demonstrate the utility of </w:delText>
        </w:r>
      </w:del>
      <w:r w:rsidR="008D71B1">
        <w:t xml:space="preserve">t-SNE </w:t>
      </w:r>
      <w:del w:id="3" w:author="Hemstrom" w:date="2018-04-12T16:10:00Z">
        <w:r w:rsidR="008D71B1" w:rsidDel="003D6AC7">
          <w:delText>as compared</w:delText>
        </w:r>
      </w:del>
      <w:ins w:id="4" w:author="Hemstrom" w:date="2018-04-12T16:10:00Z">
        <w:del w:id="5" w:author="Matt Thorstensen" w:date="2018-04-17T14:57:00Z">
          <w:r w:rsidDel="007D2D71">
            <w:delText>performs better</w:delText>
          </w:r>
        </w:del>
      </w:ins>
      <w:ins w:id="6" w:author="Matt Thorstensen" w:date="2018-04-17T14:57:00Z">
        <w:r w:rsidR="007D2D71">
          <w:t>is more useful</w:t>
        </w:r>
      </w:ins>
      <w:ins w:id="7" w:author="Hemstrom" w:date="2018-04-12T16:10:00Z">
        <w:r>
          <w:t xml:space="preserve"> than</w:t>
        </w:r>
        <w:r w:rsidR="003D6AC7">
          <w:t xml:space="preserve"> </w:t>
        </w:r>
      </w:ins>
      <w:del w:id="8" w:author="Hemstrom" w:date="2018-04-17T11:57:00Z">
        <w:r w:rsidR="008D71B1" w:rsidDel="00FC6D68">
          <w:delText xml:space="preserve"> to </w:delText>
        </w:r>
      </w:del>
      <w:r w:rsidR="008D71B1">
        <w:t xml:space="preserve">PCA </w:t>
      </w:r>
      <w:del w:id="9" w:author="Hemstrom" w:date="2018-04-12T16:10:00Z">
        <w:r w:rsidR="00750A02" w:rsidDel="003D6AC7">
          <w:delText xml:space="preserve">in </w:delText>
        </w:r>
      </w:del>
      <w:ins w:id="10" w:author="Hemstrom" w:date="2018-04-12T16:10:00Z">
        <w:r w:rsidR="003D6AC7">
          <w:t xml:space="preserve">when </w:t>
        </w:r>
      </w:ins>
      <w:r w:rsidR="00750A02">
        <w:t>visualizing</w:t>
      </w:r>
      <w:r w:rsidR="008D71B1">
        <w:t xml:space="preserve"> genetic </w:t>
      </w:r>
      <w:r w:rsidR="00750A02">
        <w:t xml:space="preserve">and genomic </w:t>
      </w:r>
      <w:r w:rsidR="008D71B1">
        <w:t xml:space="preserve">data. </w:t>
      </w:r>
      <w:ins w:id="11" w:author="Hemstrom" w:date="2018-04-17T11:58:00Z">
        <w:del w:id="12" w:author="Matt Thorstensen" w:date="2018-04-17T14:19:00Z">
          <w:r w:rsidDel="001C6CC2">
            <w:delText>Primarily</w:delText>
          </w:r>
        </w:del>
      </w:ins>
      <w:ins w:id="13" w:author="Matt Thorstensen" w:date="2018-04-17T14:19:00Z">
        <w:r w:rsidR="001C6CC2">
          <w:t>Qualitatively</w:t>
        </w:r>
      </w:ins>
      <w:ins w:id="14" w:author="Hemstrom" w:date="2018-04-17T11:58:00Z">
        <w:r>
          <w:t xml:space="preserve">, </w:t>
        </w:r>
      </w:ins>
      <w:ins w:id="15" w:author="Matt Thorstensen" w:date="2018-04-17T14:19:00Z">
        <w:r w:rsidR="001C6CC2">
          <w:t xml:space="preserve">we find that </w:t>
        </w:r>
      </w:ins>
      <w:ins w:id="16" w:author="Hemstrom" w:date="2018-04-17T11:58:00Z">
        <w:r>
          <w:t xml:space="preserve">t-SNE clusters individuals across multiple </w:t>
        </w:r>
        <w:del w:id="17" w:author="Matt Thorstensen" w:date="2018-04-17T14:58:00Z">
          <w:r w:rsidDel="00737C13">
            <w:delText>dimensions of differentiation</w:delText>
          </w:r>
        </w:del>
      </w:ins>
      <w:ins w:id="18" w:author="Matt Thorstensen" w:date="2018-04-17T14:58:00Z">
        <w:r w:rsidR="00737C13">
          <w:t>types of variance</w:t>
        </w:r>
      </w:ins>
      <w:ins w:id="19" w:author="Hemstrom" w:date="2018-04-17T11:58:00Z">
        <w:r>
          <w:t xml:space="preserve"> whilst PCA only depicts two or three dimensions</w:t>
        </w:r>
      </w:ins>
      <w:ins w:id="20" w:author="Matt Thorstensen" w:date="2018-04-17T14:58:00Z">
        <w:r w:rsidR="00737C13">
          <w:t xml:space="preserve"> of differentiation in a single plot</w:t>
        </w:r>
      </w:ins>
      <w:ins w:id="21" w:author="Hemstrom" w:date="2018-04-17T11:58:00Z">
        <w:r>
          <w:t xml:space="preserve">. </w:t>
        </w:r>
      </w:ins>
      <w:ins w:id="22" w:author="Matt Thorstensen" w:date="2018-04-17T14:19:00Z">
        <w:r w:rsidR="00A171F3">
          <w:t xml:space="preserve">This conclusion has different implications for </w:t>
        </w:r>
      </w:ins>
      <w:ins w:id="23" w:author="Hemstrom" w:date="2018-04-17T11:58:00Z">
        <w:del w:id="24" w:author="Matt Thorstensen" w:date="2018-04-17T14:19:00Z">
          <w:r w:rsidDel="00A171F3">
            <w:delText xml:space="preserve">When </w:delText>
          </w:r>
        </w:del>
        <w:r>
          <w:t>visualizing population structur</w:t>
        </w:r>
      </w:ins>
      <w:ins w:id="25" w:author="Matt Thorstensen" w:date="2018-04-17T14:57:00Z">
        <w:r w:rsidR="009C1D7C">
          <w:t>e</w:t>
        </w:r>
      </w:ins>
      <w:ins w:id="26" w:author="Hemstrom" w:date="2018-04-17T11:58:00Z">
        <w:del w:id="27" w:author="Matt Thorstensen" w:date="2018-04-17T14:57:00Z">
          <w:r w:rsidDel="009C1D7C">
            <w:delText>ing</w:delText>
          </w:r>
        </w:del>
        <w:r>
          <w:t xml:space="preserve"> or pedigree data</w:t>
        </w:r>
        <w:del w:id="28" w:author="Matt Thorstensen" w:date="2018-04-17T14:20:00Z">
          <w:r w:rsidDel="00A171F3">
            <w:delText>, this has different implications.</w:delText>
          </w:r>
        </w:del>
      </w:ins>
      <w:ins w:id="29" w:author="Matt Thorstensen" w:date="2018-04-17T14:20:00Z">
        <w:r w:rsidR="00A171F3">
          <w:t>.</w:t>
        </w:r>
      </w:ins>
    </w:p>
    <w:p w14:paraId="20DF9EAA" w14:textId="7A21F0C3" w:rsidR="000901FD" w:rsidRDefault="00AE10AA" w:rsidP="00AE10AA">
      <w:pPr>
        <w:spacing w:line="480" w:lineRule="auto"/>
        <w:ind w:firstLine="720"/>
      </w:pPr>
      <w:r>
        <w:t>When used with population-level data (</w:t>
      </w:r>
      <w:ins w:id="30" w:author="Hemstrom" w:date="2018-04-19T11:50:00Z">
        <w:r w:rsidR="00783D03">
          <w:t>F</w:t>
        </w:r>
      </w:ins>
      <w:del w:id="31" w:author="Hemstrom" w:date="2018-04-19T11:50:00Z">
        <w:r w:rsidDel="00783D03">
          <w:delText>f</w:delText>
        </w:r>
      </w:del>
      <w:r>
        <w:t>igure</w:t>
      </w:r>
      <w:del w:id="32" w:author="Hemstrom" w:date="2018-04-19T11:50:00Z">
        <w:r w:rsidDel="00783D03">
          <w:delText>s</w:delText>
        </w:r>
      </w:del>
      <w:r>
        <w:t xml:space="preserve"> </w:t>
      </w:r>
      <w:del w:id="33" w:author="Hemstrom" w:date="2018-04-19T11:50:00Z">
        <w:r w:rsidDel="00783D03">
          <w:delText>X, X</w:delText>
        </w:r>
      </w:del>
      <w:ins w:id="34" w:author="Hemstrom" w:date="2018-04-19T11:50:00Z">
        <w:r w:rsidR="00783D03">
          <w:t>1</w:t>
        </w:r>
      </w:ins>
      <w:r>
        <w:t xml:space="preserve">), </w:t>
      </w:r>
      <w:del w:id="35" w:author="Hemstrom" w:date="2018-04-12T16:09:00Z">
        <w:r w:rsidR="009334EA" w:rsidDel="003D6AC7">
          <w:delText>a</w:delText>
        </w:r>
      </w:del>
      <w:del w:id="36" w:author="Matt Thorstensen" w:date="2018-04-17T14:28:00Z">
        <w:r w:rsidR="009334EA" w:rsidDel="00731BE2">
          <w:delText xml:space="preserve"> </w:delText>
        </w:r>
      </w:del>
      <w:r w:rsidR="009334EA">
        <w:t>PCA collapses fine-scale levels of variance in favor of maximizing the distances between populations</w:t>
      </w:r>
      <w:r w:rsidR="000901FD">
        <w:t xml:space="preserve">, while t-SNE expands local population </w:t>
      </w:r>
      <w:del w:id="37" w:author="Matt Thorstensen" w:date="2018-04-17T14:30:00Z">
        <w:r w:rsidR="000901FD" w:rsidDel="00731BE2">
          <w:delText>structure</w:delText>
        </w:r>
      </w:del>
      <w:ins w:id="38" w:author="Matt Thorstensen" w:date="2018-04-17T14:30:00Z">
        <w:r w:rsidR="00731BE2">
          <w:t>variance</w:t>
        </w:r>
      </w:ins>
      <w:r w:rsidR="009334EA">
        <w:t xml:space="preserve">. </w:t>
      </w:r>
      <w:ins w:id="39" w:author="Matt Thorstensen" w:date="2018-04-17T14:28:00Z">
        <w:r w:rsidR="00731BE2">
          <w:t>These results are</w:t>
        </w:r>
      </w:ins>
      <w:ins w:id="40" w:author="Matt Thorstensen" w:date="2018-04-17T14:26:00Z">
        <w:r w:rsidR="004B5F38">
          <w:t xml:space="preserve"> consistent with Platzer (2013)</w:t>
        </w:r>
      </w:ins>
      <w:ins w:id="41" w:author="Matt Thorstensen" w:date="2018-04-17T14:28:00Z">
        <w:r w:rsidR="00731BE2">
          <w:t xml:space="preserve">, </w:t>
        </w:r>
      </w:ins>
      <w:ins w:id="42" w:author="Matt Thorstensen" w:date="2018-04-17T16:22:00Z">
        <w:r w:rsidR="009C0D70">
          <w:t xml:space="preserve">where </w:t>
        </w:r>
      </w:ins>
      <w:ins w:id="43" w:author="Matt Thorstensen" w:date="2018-04-17T14:30:00Z">
        <w:r w:rsidR="00731BE2">
          <w:t xml:space="preserve">local variation in human populations is expanded in t-SNE </w:t>
        </w:r>
      </w:ins>
      <w:ins w:id="44" w:author="Matt Thorstensen" w:date="2018-04-17T16:22:00Z">
        <w:r w:rsidR="009C0D70">
          <w:t xml:space="preserve">relative to PCA plots </w:t>
        </w:r>
      </w:ins>
      <w:ins w:id="45" w:author="Matt Thorstensen" w:date="2018-04-17T14:30:00Z">
        <w:r w:rsidR="00731BE2">
          <w:t>using SNP data</w:t>
        </w:r>
      </w:ins>
      <w:ins w:id="46" w:author="Matt Thorstensen" w:date="2018-04-17T14:28:00Z">
        <w:r w:rsidR="00731BE2">
          <w:t xml:space="preserve">. </w:t>
        </w:r>
      </w:ins>
      <w:ins w:id="47" w:author="Hemstrom" w:date="2018-04-12T16:11:00Z">
        <w:r w:rsidR="003D6AC7">
          <w:t>PCA is</w:t>
        </w:r>
      </w:ins>
      <w:ins w:id="48" w:author="Hemstrom" w:date="2018-04-12T16:13:00Z">
        <w:r w:rsidR="003D6AC7">
          <w:t xml:space="preserve"> therefore</w:t>
        </w:r>
      </w:ins>
      <w:ins w:id="49" w:author="Hemstrom" w:date="2018-04-12T16:11:00Z">
        <w:r w:rsidR="003D6AC7">
          <w:t xml:space="preserve"> </w:t>
        </w:r>
        <w:del w:id="50" w:author="Matt Thorstensen" w:date="2018-04-17T14:03:00Z">
          <w:r w:rsidR="003D6AC7" w:rsidDel="00F44C5B">
            <w:delText>excellent</w:delText>
          </w:r>
        </w:del>
      </w:ins>
      <w:ins w:id="51" w:author="Matt Thorstensen" w:date="2018-04-17T14:03:00Z">
        <w:r w:rsidR="00F44C5B">
          <w:t>effective</w:t>
        </w:r>
      </w:ins>
      <w:ins w:id="52" w:author="Hemstrom" w:date="2018-04-12T16:11:00Z">
        <w:r w:rsidR="003D6AC7">
          <w:t xml:space="preserve"> at showing </w:t>
        </w:r>
      </w:ins>
      <w:del w:id="53" w:author="Hemstrom" w:date="2018-04-12T16:12:00Z">
        <w:r w:rsidR="000901FD" w:rsidDel="003D6AC7">
          <w:delText xml:space="preserve">In situations where </w:delText>
        </w:r>
      </w:del>
      <w:r w:rsidR="000901FD">
        <w:t xml:space="preserve">differences between populations </w:t>
      </w:r>
      <w:ins w:id="54" w:author="Hemstrom" w:date="2018-04-12T16:12:00Z">
        <w:r w:rsidR="003D6AC7">
          <w:t xml:space="preserve">when these </w:t>
        </w:r>
      </w:ins>
      <w:r w:rsidR="000901FD">
        <w:t>are the only matters of interest, such as when providing evidence for population structure</w:t>
      </w:r>
      <w:del w:id="55" w:author="Hemstrom" w:date="2018-04-12T16:14:00Z">
        <w:r w:rsidR="000901FD" w:rsidDel="003D6AC7">
          <w:delText xml:space="preserve"> in tandem with STRUCTURE or </w:delText>
        </w:r>
        <w:r w:rsidR="008175E9" w:rsidDel="003D6AC7">
          <w:delText>analyses</w:delText>
        </w:r>
      </w:del>
      <w:del w:id="56" w:author="Hemstrom" w:date="2018-04-12T16:12:00Z">
        <w:r w:rsidR="008175E9" w:rsidDel="003D6AC7">
          <w:delText xml:space="preserve">, </w:delText>
        </w:r>
      </w:del>
      <w:del w:id="57" w:author="Hemstrom" w:date="2018-04-12T16:11:00Z">
        <w:r w:rsidR="008175E9" w:rsidDel="003D6AC7">
          <w:delText>then a PCA is valuable for showing how populations are different</w:delText>
        </w:r>
      </w:del>
      <w:r w:rsidR="008175E9">
        <w:t xml:space="preserve">. However, when one wishes to visualize hierarchical </w:t>
      </w:r>
      <w:r w:rsidR="00BA0070">
        <w:t xml:space="preserve">population structure, subpopulation </w:t>
      </w:r>
      <w:r w:rsidR="008175E9">
        <w:t xml:space="preserve">structure, </w:t>
      </w:r>
      <w:r w:rsidR="00BA0070">
        <w:t>or within-population differences between individuals in one figure,</w:t>
      </w:r>
      <w:ins w:id="58" w:author="Hemstrom" w:date="2018-04-12T16:14:00Z">
        <w:r w:rsidR="003D6AC7">
          <w:t xml:space="preserve"> the multidimensionality of </w:t>
        </w:r>
      </w:ins>
      <w:del w:id="59" w:author="Hemstrom" w:date="2018-04-12T16:14:00Z">
        <w:r w:rsidR="00BA0070" w:rsidDel="003D6AC7">
          <w:delText xml:space="preserve"> </w:delText>
        </w:r>
      </w:del>
      <w:r w:rsidR="00BA0070">
        <w:t xml:space="preserve">t-SNE </w:t>
      </w:r>
      <w:ins w:id="60" w:author="Hemstrom" w:date="2018-04-12T16:14:00Z">
        <w:r w:rsidR="003D6AC7">
          <w:t xml:space="preserve">may be more </w:t>
        </w:r>
      </w:ins>
      <w:del w:id="61" w:author="Hemstrom" w:date="2018-04-12T16:14:00Z">
        <w:r w:rsidR="00B12B3E" w:rsidDel="003D6AC7">
          <w:delText xml:space="preserve">displays multidimensional data in </w:delText>
        </w:r>
      </w:del>
      <w:r w:rsidR="00B12B3E">
        <w:t>useful</w:t>
      </w:r>
      <w:del w:id="62" w:author="Hemstrom" w:date="2018-04-12T16:14:00Z">
        <w:r w:rsidR="00B12B3E" w:rsidDel="003D6AC7">
          <w:delText xml:space="preserve"> ways</w:delText>
        </w:r>
      </w:del>
      <w:r w:rsidR="00B12B3E">
        <w:t xml:space="preserve">. </w:t>
      </w:r>
      <w:r w:rsidR="00BA0070">
        <w:t xml:space="preserve"> </w:t>
      </w:r>
    </w:p>
    <w:p w14:paraId="77BEEB72" w14:textId="4F89BDD9" w:rsidR="008D71B1" w:rsidRDefault="000901FD" w:rsidP="00AE10AA">
      <w:pPr>
        <w:spacing w:line="480" w:lineRule="auto"/>
        <w:ind w:firstLine="720"/>
      </w:pPr>
      <w:r>
        <w:t xml:space="preserve">For family-based data where pedigrees or progeny arrays are of interest, </w:t>
      </w:r>
      <w:r w:rsidR="001D4275">
        <w:t xml:space="preserve">we observed that PCA collapses </w:t>
      </w:r>
      <w:ins w:id="63" w:author="Hemstrom" w:date="2018-04-17T12:00:00Z">
        <w:r w:rsidR="00FC6D68">
          <w:t xml:space="preserve">individuals into population level clusters without regard to </w:t>
        </w:r>
      </w:ins>
      <w:r w:rsidR="001D4275">
        <w:t xml:space="preserve">family </w:t>
      </w:r>
      <w:ins w:id="64" w:author="Hemstrom" w:date="2018-04-17T12:01:00Z">
        <w:r w:rsidR="00FC6D68">
          <w:t>group</w:t>
        </w:r>
      </w:ins>
      <w:ins w:id="65" w:author="Hemstrom" w:date="2018-04-17T12:04:00Z">
        <w:r w:rsidR="0067511A">
          <w:t xml:space="preserve">. </w:t>
        </w:r>
      </w:ins>
      <w:del w:id="66" w:author="Hemstrom" w:date="2018-04-17T12:01:00Z">
        <w:r w:rsidR="001D4275" w:rsidDel="00FC6D68">
          <w:delText xml:space="preserve">groups into small clusters, and consequently, erroneously clustered individuals </w:delText>
        </w:r>
      </w:del>
      <w:del w:id="67" w:author="Hemstrom" w:date="2018-04-12T16:15:00Z">
        <w:r w:rsidR="001D4275" w:rsidDel="003D6AC7">
          <w:delText xml:space="preserve">are impossible to </w:delText>
        </w:r>
        <w:r w:rsidR="00CB4E7B" w:rsidDel="003D6AC7">
          <w:delText>identify</w:delText>
        </w:r>
      </w:del>
      <w:del w:id="68" w:author="Hemstrom" w:date="2018-04-17T12:01:00Z">
        <w:r w:rsidR="00CB4E7B" w:rsidDel="00FC6D68">
          <w:delText xml:space="preserve"> (</w:delText>
        </w:r>
        <w:commentRangeStart w:id="69"/>
        <w:r w:rsidR="00CB4E7B" w:rsidDel="00FC6D68">
          <w:delText>Figure X</w:delText>
        </w:r>
        <w:commentRangeEnd w:id="69"/>
        <w:r w:rsidR="003D6AC7" w:rsidDel="00FC6D68">
          <w:rPr>
            <w:rStyle w:val="CommentReference"/>
          </w:rPr>
          <w:commentReference w:id="69"/>
        </w:r>
        <w:r w:rsidR="00CB4E7B" w:rsidDel="00FC6D68">
          <w:delText>)</w:delText>
        </w:r>
        <w:r w:rsidR="001D4275" w:rsidDel="00FC6D68">
          <w:delText xml:space="preserve">. </w:delText>
        </w:r>
      </w:del>
      <w:r w:rsidR="001D4275">
        <w:t xml:space="preserve">As such, visualizing family structure with PCA is challenging </w:t>
      </w:r>
      <w:del w:id="70" w:author="Hemstrom" w:date="2018-04-12T16:17:00Z">
        <w:r w:rsidR="001D4275" w:rsidDel="003D6AC7">
          <w:delText>at best, and</w:delText>
        </w:r>
      </w:del>
      <w:ins w:id="71" w:author="Hemstrom" w:date="2018-04-12T16:17:00Z">
        <w:r w:rsidR="003D6AC7">
          <w:t>and can be</w:t>
        </w:r>
      </w:ins>
      <w:r w:rsidR="001D4275">
        <w:t xml:space="preserve"> misleading</w:t>
      </w:r>
      <w:del w:id="72" w:author="Hemstrom" w:date="2018-04-12T16:17:00Z">
        <w:r w:rsidR="001D4275" w:rsidDel="003D6AC7">
          <w:delText xml:space="preserve"> at worst</w:delText>
        </w:r>
      </w:del>
      <w:r w:rsidR="001D4275">
        <w:t xml:space="preserve">. </w:t>
      </w:r>
      <w:ins w:id="73" w:author="Hemstrom" w:date="2018-04-17T12:04:00Z">
        <w:del w:id="74" w:author="Matt Thorstensen" w:date="2018-04-17T14:05:00Z">
          <w:r w:rsidR="0067511A" w:rsidDel="00F44C5B">
            <w:delText>In</w:delText>
          </w:r>
        </w:del>
      </w:ins>
      <w:ins w:id="75" w:author="Matt Thorstensen" w:date="2018-04-17T14:05:00Z">
        <w:r w:rsidR="00F44C5B">
          <w:t>By</w:t>
        </w:r>
      </w:ins>
      <w:ins w:id="76" w:author="Hemstrom" w:date="2018-04-17T12:04:00Z">
        <w:r w:rsidR="0067511A">
          <w:t xml:space="preserve"> contrast, b</w:t>
        </w:r>
      </w:ins>
      <w:del w:id="77" w:author="Hemstrom" w:date="2018-04-17T12:04:00Z">
        <w:r w:rsidR="00CB4E7B" w:rsidDel="0067511A">
          <w:delText>B</w:delText>
        </w:r>
      </w:del>
      <w:r w:rsidR="00CB4E7B">
        <w:t>ecause t-SNE</w:t>
      </w:r>
      <w:r w:rsidR="00A731C4">
        <w:t xml:space="preserve"> </w:t>
      </w:r>
      <w:del w:id="78" w:author="Hemstrom" w:date="2018-04-17T12:05:00Z">
        <w:r w:rsidR="00A731C4" w:rsidDel="0067511A">
          <w:delText>makes cluster sizes relatively even</w:delText>
        </w:r>
      </w:del>
      <w:ins w:id="79" w:author="Hemstrom" w:date="2018-04-17T12:05:00Z">
        <w:del w:id="80" w:author="Matt Thorstensen" w:date="2018-04-17T14:40:00Z">
          <w:r w:rsidR="0067511A" w:rsidDel="004B6C16">
            <w:delText>displays data across multiple dimensions of variance</w:delText>
          </w:r>
        </w:del>
      </w:ins>
      <w:ins w:id="81" w:author="Matt Thorstensen" w:date="2018-04-17T14:40:00Z">
        <w:r w:rsidR="004B6C16">
          <w:t xml:space="preserve">uses a </w:t>
        </w:r>
        <w:r w:rsidR="00914D0C">
          <w:t xml:space="preserve">heavy-tailed distribution </w:t>
        </w:r>
      </w:ins>
      <w:ins w:id="82" w:author="Matt Thorstensen" w:date="2018-04-17T14:41:00Z">
        <w:r w:rsidR="00914D0C">
          <w:t>to eliminate undesirable attractive forces between moderately dissim</w:t>
        </w:r>
      </w:ins>
      <w:ins w:id="83" w:author="Matt Thorstensen" w:date="2018-04-17T14:42:00Z">
        <w:r w:rsidR="00914D0C">
          <w:t>ilar points</w:t>
        </w:r>
      </w:ins>
      <w:r w:rsidR="00A731C4">
        <w:t xml:space="preserve">, family </w:t>
      </w:r>
      <w:del w:id="84" w:author="Matt Thorstensen" w:date="2018-04-17T14:05:00Z">
        <w:r w:rsidR="00A731C4" w:rsidDel="00F44C5B">
          <w:delText>cluster</w:delText>
        </w:r>
        <w:r w:rsidR="00E7031B" w:rsidDel="00F44C5B">
          <w:delText>s</w:delText>
        </w:r>
        <w:r w:rsidR="00A731C4" w:rsidDel="00F44C5B">
          <w:delText xml:space="preserve"> </w:delText>
        </w:r>
      </w:del>
      <w:ins w:id="85" w:author="Matt Thorstensen" w:date="2018-04-17T14:05:00Z">
        <w:r w:rsidR="00F44C5B">
          <w:t xml:space="preserve">groups </w:t>
        </w:r>
      </w:ins>
      <w:r w:rsidR="00A731C4">
        <w:t>a</w:t>
      </w:r>
      <w:ins w:id="86" w:author="Hemstrom" w:date="2018-04-17T12:04:00Z">
        <w:r w:rsidR="0067511A">
          <w:t xml:space="preserve">re often distinctly clustered </w:t>
        </w:r>
      </w:ins>
      <w:del w:id="87" w:author="Hemstrom" w:date="2018-04-17T12:04:00Z">
        <w:r w:rsidR="00A731C4" w:rsidDel="0067511A">
          <w:delText xml:space="preserve">re expanded </w:delText>
        </w:r>
      </w:del>
      <w:r w:rsidR="00A731C4">
        <w:t xml:space="preserve">(Figure </w:t>
      </w:r>
      <w:ins w:id="88" w:author="Hemstrom" w:date="2018-04-19T11:50:00Z">
        <w:r w:rsidR="00783D03">
          <w:t>1</w:t>
        </w:r>
      </w:ins>
      <w:del w:id="89" w:author="Hemstrom" w:date="2018-04-19T11:50:00Z">
        <w:r w:rsidR="00A731C4" w:rsidDel="00783D03">
          <w:delText>X</w:delText>
        </w:r>
      </w:del>
      <w:ins w:id="90" w:author="Matt Thorstensen" w:date="2018-04-17T16:23:00Z">
        <w:r w:rsidR="00BB15AA">
          <w:t>; Van Der Maaten &amp; Hinton 2008</w:t>
        </w:r>
      </w:ins>
      <w:r w:rsidR="00A731C4">
        <w:t xml:space="preserve">). </w:t>
      </w:r>
      <w:r w:rsidR="00177B0C">
        <w:t>This helps users visualize families, erroneously placed unrelated individuals, and half-sibling relationships</w:t>
      </w:r>
      <w:r w:rsidR="00E323A6">
        <w:t xml:space="preserve"> (Figure </w:t>
      </w:r>
      <w:ins w:id="91" w:author="Hemstrom" w:date="2018-04-19T11:50:00Z">
        <w:r w:rsidR="00783D03">
          <w:t>1</w:t>
        </w:r>
      </w:ins>
      <w:del w:id="92" w:author="Hemstrom" w:date="2018-04-19T11:50:00Z">
        <w:r w:rsidR="00E323A6" w:rsidDel="00783D03">
          <w:delText>X</w:delText>
        </w:r>
      </w:del>
      <w:r w:rsidR="00E323A6">
        <w:t xml:space="preserve">). </w:t>
      </w:r>
      <w:r w:rsidR="007F4BF3">
        <w:t xml:space="preserve">As such, </w:t>
      </w:r>
      <w:ins w:id="93" w:author="Matt Thorstensen" w:date="2018-04-17T14:42:00Z">
        <w:r w:rsidR="00623425">
          <w:t xml:space="preserve">while </w:t>
        </w:r>
      </w:ins>
      <w:del w:id="94" w:author="Matt Thorstensen" w:date="2018-04-17T14:42:00Z">
        <w:r w:rsidR="007F4BF3" w:rsidDel="00623425">
          <w:delText>w</w:delText>
        </w:r>
        <w:r w:rsidR="00F5776F" w:rsidDel="00623425">
          <w:delText xml:space="preserve">hile arguments can be made for using both the </w:delText>
        </w:r>
      </w:del>
      <w:r w:rsidR="00F5776F">
        <w:t xml:space="preserve">PCA and t-SNE </w:t>
      </w:r>
      <w:ins w:id="95" w:author="Matt Thorstensen" w:date="2018-04-17T14:42:00Z">
        <w:r w:rsidR="00623425">
          <w:t xml:space="preserve">are </w:t>
        </w:r>
        <w:r w:rsidR="00623425">
          <w:lastRenderedPageBreak/>
          <w:t xml:space="preserve">appropriate </w:t>
        </w:r>
      </w:ins>
      <w:del w:id="96" w:author="Matt Thorstensen" w:date="2018-04-17T14:42:00Z">
        <w:r w:rsidR="00F5776F" w:rsidDel="00623425">
          <w:delText>on</w:delText>
        </w:r>
      </w:del>
      <w:ins w:id="97" w:author="Matt Thorstensen" w:date="2018-04-17T14:42:00Z">
        <w:r w:rsidR="00623425">
          <w:t>for</w:t>
        </w:r>
      </w:ins>
      <w:r w:rsidR="00F5776F">
        <w:t xml:space="preserve"> population-level data</w:t>
      </w:r>
      <w:ins w:id="98" w:author="Matt Thorstensen" w:date="2018-04-17T14:42:00Z">
        <w:r w:rsidR="00623425">
          <w:t xml:space="preserve"> </w:t>
        </w:r>
      </w:ins>
      <w:ins w:id="99" w:author="Matt Thorstensen" w:date="2018-04-17T14:43:00Z">
        <w:r w:rsidR="00623425">
          <w:t>when different questions are of interest</w:t>
        </w:r>
      </w:ins>
      <w:r w:rsidR="00F5776F">
        <w:t xml:space="preserve">, we believe that t-SNE is more appropriate for visualizing family-level </w:t>
      </w:r>
      <w:commentRangeStart w:id="100"/>
      <w:r w:rsidR="00F5776F">
        <w:t>data</w:t>
      </w:r>
      <w:commentRangeEnd w:id="100"/>
      <w:r w:rsidR="00D568D6">
        <w:rPr>
          <w:rStyle w:val="CommentReference"/>
        </w:rPr>
        <w:commentReference w:id="100"/>
      </w:r>
      <w:r w:rsidR="00F5776F">
        <w:t>.</w:t>
      </w:r>
      <w:ins w:id="101" w:author="Hemstrom" w:date="2018-04-17T12:05:00Z">
        <w:r w:rsidR="0067511A">
          <w:t xml:space="preserve"> </w:t>
        </w:r>
        <w:del w:id="102" w:author="Matt Thorstensen" w:date="2018-04-17T14:16:00Z">
          <w:r w:rsidR="0067511A" w:rsidDel="00D568D6">
            <w:delText xml:space="preserve">However, </w:delText>
          </w:r>
        </w:del>
      </w:ins>
      <w:ins w:id="103" w:author="Hemstrom" w:date="2018-04-17T12:06:00Z">
        <w:del w:id="104" w:author="Matt Thorstensen" w:date="2018-04-17T14:16:00Z">
          <w:r w:rsidR="0067511A" w:rsidDel="00D568D6">
            <w:delText xml:space="preserve">like PCA, t-SNE </w:delText>
          </w:r>
        </w:del>
      </w:ins>
      <w:ins w:id="105" w:author="Hemstrom" w:date="2018-04-17T12:05:00Z">
        <w:del w:id="106" w:author="Matt Thorstensen" w:date="2018-04-17T14:16:00Z">
          <w:r w:rsidR="0067511A" w:rsidDel="00D568D6">
            <w:delText>can erroneously cluster individuals with few called genotypes (</w:delText>
          </w:r>
          <w:commentRangeStart w:id="107"/>
          <w:r w:rsidR="0067511A" w:rsidDel="00D568D6">
            <w:delText>Figure X</w:delText>
          </w:r>
          <w:commentRangeEnd w:id="107"/>
          <w:r w:rsidR="0067511A" w:rsidDel="00D568D6">
            <w:rPr>
              <w:rStyle w:val="CommentReference"/>
            </w:rPr>
            <w:commentReference w:id="107"/>
          </w:r>
          <w:r w:rsidR="0067511A" w:rsidDel="00D568D6">
            <w:delText xml:space="preserve">), </w:delText>
          </w:r>
        </w:del>
      </w:ins>
      <w:ins w:id="108" w:author="Hemstrom" w:date="2018-04-17T12:06:00Z">
        <w:del w:id="109" w:author="Matt Thorstensen" w:date="2018-04-17T14:16:00Z">
          <w:r w:rsidR="0067511A" w:rsidDel="00D568D6">
            <w:delText>so</w:delText>
          </w:r>
        </w:del>
      </w:ins>
      <w:ins w:id="110" w:author="Hemstrom" w:date="2018-04-17T12:05:00Z">
        <w:del w:id="111" w:author="Matt Thorstensen" w:date="2018-04-17T14:16:00Z">
          <w:r w:rsidR="0067511A" w:rsidDel="00D568D6">
            <w:delText xml:space="preserve"> caution must be taken when inferring </w:delText>
          </w:r>
        </w:del>
      </w:ins>
      <w:ins w:id="112" w:author="Hemstrom" w:date="2018-04-17T12:06:00Z">
        <w:del w:id="113" w:author="Matt Thorstensen" w:date="2018-04-17T14:16:00Z">
          <w:r w:rsidR="0067511A" w:rsidDel="00D568D6">
            <w:delText>family groups for such individuals.</w:delText>
          </w:r>
        </w:del>
      </w:ins>
    </w:p>
    <w:p w14:paraId="0177EE80" w14:textId="59DDCC5E" w:rsidR="00E474E9" w:rsidDel="00737C13" w:rsidRDefault="00E474E9" w:rsidP="00AE10AA">
      <w:pPr>
        <w:spacing w:line="480" w:lineRule="auto"/>
        <w:ind w:firstLine="720"/>
        <w:rPr>
          <w:del w:id="114" w:author="Matt Thorstensen" w:date="2018-04-17T14:59:00Z"/>
        </w:rPr>
      </w:pPr>
      <w:del w:id="115" w:author="Matt Thorstensen" w:date="2018-04-17T14:59:00Z">
        <w:r w:rsidDel="00737C13">
          <w:delText>STICKLEBACK STUFF</w:delText>
        </w:r>
      </w:del>
    </w:p>
    <w:p w14:paraId="3CA42301" w14:textId="415519E1" w:rsidR="001E7FD4" w:rsidRDefault="001E7FD4" w:rsidP="001E7FD4">
      <w:pPr>
        <w:spacing w:line="480" w:lineRule="auto"/>
      </w:pPr>
      <w:r>
        <w:t>Limitations of t-SNE</w:t>
      </w:r>
    </w:p>
    <w:p w14:paraId="23139B0D" w14:textId="6EE0DDB1" w:rsidR="00783ED7" w:rsidDel="0067511A" w:rsidRDefault="001E7FD4" w:rsidP="001E7FD4">
      <w:pPr>
        <w:spacing w:line="480" w:lineRule="auto"/>
        <w:rPr>
          <w:del w:id="116" w:author="Hemstrom" w:date="2018-04-17T12:10:00Z"/>
        </w:rPr>
      </w:pPr>
      <w:r>
        <w:tab/>
      </w:r>
      <w:commentRangeStart w:id="117"/>
      <w:del w:id="118" w:author="Matt Thorstensen" w:date="2018-04-17T14:43:00Z">
        <w:r w:rsidR="006B2737" w:rsidRPr="0067511A" w:rsidDel="00623425">
          <w:rPr>
            <w:highlight w:val="yellow"/>
            <w:rPrChange w:id="119" w:author="Hemstrom" w:date="2018-04-17T12:08:00Z">
              <w:rPr/>
            </w:rPrChange>
          </w:rPr>
          <w:delText>As a dimension reduction algorithm, t-SNE attempts to visualize multi-dimensional data on a 2 or 3-dimensional plane</w:delText>
        </w:r>
        <w:commentRangeEnd w:id="117"/>
        <w:r w:rsidR="0067511A" w:rsidRPr="0067511A" w:rsidDel="00623425">
          <w:rPr>
            <w:rStyle w:val="CommentReference"/>
            <w:highlight w:val="yellow"/>
            <w:rPrChange w:id="120" w:author="Hemstrom" w:date="2018-04-17T12:08:00Z">
              <w:rPr>
                <w:rStyle w:val="CommentReference"/>
              </w:rPr>
            </w:rPrChange>
          </w:rPr>
          <w:commentReference w:id="117"/>
        </w:r>
        <w:r w:rsidR="006B2737" w:rsidRPr="0067511A" w:rsidDel="00623425">
          <w:rPr>
            <w:highlight w:val="yellow"/>
            <w:rPrChange w:id="121" w:author="Hemstrom" w:date="2018-04-17T12:08:00Z">
              <w:rPr/>
            </w:rPrChange>
          </w:rPr>
          <w:delText>.</w:delText>
        </w:r>
        <w:r w:rsidR="006B2737" w:rsidDel="00623425">
          <w:delText xml:space="preserve"> </w:delText>
        </w:r>
      </w:del>
      <w:del w:id="122" w:author="Hemstrom" w:date="2018-04-17T12:08:00Z">
        <w:r w:rsidR="00783ED7" w:rsidDel="0067511A">
          <w:delText xml:space="preserve">Thus </w:delText>
        </w:r>
      </w:del>
      <w:ins w:id="123" w:author="Hemstrom" w:date="2018-04-17T12:08:00Z">
        <w:r w:rsidR="0067511A">
          <w:t>W</w:t>
        </w:r>
      </w:ins>
      <w:del w:id="124" w:author="Hemstrom" w:date="2018-04-17T12:08:00Z">
        <w:r w:rsidR="00783ED7" w:rsidDel="0067511A">
          <w:delText>w</w:delText>
        </w:r>
      </w:del>
      <w:r w:rsidR="00783ED7">
        <w:t xml:space="preserve">e </w:t>
      </w:r>
      <w:del w:id="125" w:author="Hemstrom" w:date="2018-04-17T12:08:00Z">
        <w:r w:rsidR="00783ED7" w:rsidDel="0067511A">
          <w:delText>do not believe</w:delText>
        </w:r>
      </w:del>
      <w:ins w:id="126" w:author="Hemstrom" w:date="2018-04-17T12:08:00Z">
        <w:r w:rsidR="0067511A">
          <w:t>caution</w:t>
        </w:r>
      </w:ins>
      <w:r w:rsidR="00783ED7">
        <w:t xml:space="preserve"> that t-SNE should be used for data analysis</w:t>
      </w:r>
      <w:ins w:id="127" w:author="Hemstrom" w:date="2018-04-17T12:08:00Z">
        <w:r w:rsidR="0067511A">
          <w:t xml:space="preserve"> with care</w:t>
        </w:r>
      </w:ins>
      <w:r w:rsidR="00783ED7">
        <w:t xml:space="preserve">. </w:t>
      </w:r>
      <w:del w:id="128" w:author="Hemstrom" w:date="2018-04-17T12:08:00Z">
        <w:r w:rsidR="00783ED7" w:rsidDel="0067511A">
          <w:delText xml:space="preserve">There are two main reasons for this—erroneous clusters and researcher latitude. </w:delText>
        </w:r>
      </w:del>
      <w:ins w:id="129" w:author="Hemstrom" w:date="2018-04-17T12:09:00Z">
        <w:r w:rsidR="0067511A">
          <w:t>Most importantly, since</w:t>
        </w:r>
      </w:ins>
      <w:ins w:id="130" w:author="Hemstrom" w:date="2018-04-17T12:08:00Z">
        <w:r w:rsidR="0067511A">
          <w:t xml:space="preserve"> t-SNE is a parameterized model, researcher latitude can </w:t>
        </w:r>
        <w:del w:id="131" w:author="Matt Thorstensen" w:date="2018-04-17T14:44:00Z">
          <w:r w:rsidR="0067511A" w:rsidDel="00623425">
            <w:delText xml:space="preserve">potentially </w:delText>
          </w:r>
        </w:del>
        <w:r w:rsidR="0067511A">
          <w:t>influence results</w:t>
        </w:r>
      </w:ins>
      <w:ins w:id="132" w:author="Hemstrom" w:date="2018-04-17T12:09:00Z">
        <w:r w:rsidR="0067511A">
          <w:t xml:space="preserve">. </w:t>
        </w:r>
      </w:ins>
    </w:p>
    <w:p w14:paraId="7078BC83" w14:textId="349D01E9" w:rsidR="006746D7" w:rsidDel="00E81801" w:rsidRDefault="00181476">
      <w:pPr>
        <w:spacing w:line="480" w:lineRule="auto"/>
        <w:rPr>
          <w:del w:id="133" w:author="Hemstrom" w:date="2018-04-12T16:41:00Z"/>
        </w:rPr>
        <w:pPrChange w:id="134" w:author="Hemstrom" w:date="2018-04-17T12:10:00Z">
          <w:pPr>
            <w:spacing w:line="480" w:lineRule="auto"/>
            <w:ind w:firstLine="720"/>
          </w:pPr>
        </w:pPrChange>
      </w:pPr>
      <w:del w:id="135" w:author="Hemstrom" w:date="2018-04-17T12:10:00Z">
        <w:r w:rsidDel="0067511A">
          <w:delText>During data</w:delText>
        </w:r>
        <w:r w:rsidR="00F9042C" w:rsidDel="0067511A">
          <w:delText xml:space="preserve"> visualization, erroneous clusters can emerge that obfuscate real patterns or lead to false conclusions. </w:delText>
        </w:r>
      </w:del>
      <w:del w:id="136" w:author="Hemstrom" w:date="2018-04-12T16:41:00Z">
        <w:r w:rsidR="00781870" w:rsidDel="00E81801">
          <w:delText xml:space="preserve">For instance, </w:delText>
        </w:r>
      </w:del>
      <w:ins w:id="137" w:author="Hemstrom" w:date="2018-04-12T16:41:00Z">
        <w:r w:rsidR="00E81801">
          <w:t>R</w:t>
        </w:r>
      </w:ins>
      <w:del w:id="138" w:author="Hemstrom" w:date="2018-04-12T16:41:00Z">
        <w:r w:rsidR="00781870" w:rsidDel="00E81801">
          <w:delText>r</w:delText>
        </w:r>
      </w:del>
      <w:r w:rsidR="00781870">
        <w:t>esearcher-set parameters of perplexity</w:t>
      </w:r>
      <w:r w:rsidR="00381EF3">
        <w:t xml:space="preserve">, </w:t>
      </w:r>
      <w:r w:rsidR="00781870">
        <w:t>theta</w:t>
      </w:r>
      <w:r w:rsidR="00381EF3">
        <w:t xml:space="preserve"> (</w:t>
      </w:r>
      <w:r w:rsidR="00781870">
        <w:t>or gravity under the Barnes-Hut implementation of t-SNE</w:t>
      </w:r>
      <w:r w:rsidR="00381EF3">
        <w:t xml:space="preserve">; </w:t>
      </w:r>
      <w:del w:id="139" w:author="Matt Thorstensen" w:date="2018-04-17T14:59:00Z">
        <w:r w:rsidR="00781870" w:rsidDel="00737C13">
          <w:delText>van der</w:delText>
        </w:r>
      </w:del>
      <w:ins w:id="140" w:author="Matt Thorstensen" w:date="2018-04-17T14:59:00Z">
        <w:r w:rsidR="00737C13">
          <w:t>Van Der</w:t>
        </w:r>
      </w:ins>
      <w:r w:rsidR="00781870">
        <w:t xml:space="preserve"> Maaten 2013)</w:t>
      </w:r>
      <w:r w:rsidR="00381EF3">
        <w:t>, initial dimensions, and number of iterations can have large effects on final visualizations (Waatenberg et al. 2016</w:t>
      </w:r>
      <w:del w:id="141" w:author="Hemstrom" w:date="2018-04-19T11:51:00Z">
        <w:r w:rsidR="00381EF3" w:rsidDel="007F544C">
          <w:delText>; Figure X</w:delText>
        </w:r>
      </w:del>
      <w:r w:rsidR="00381EF3">
        <w:t>).</w:t>
      </w:r>
      <w:r w:rsidR="006E705A">
        <w:t xml:space="preserve"> </w:t>
      </w:r>
      <w:del w:id="142" w:author="Hemstrom" w:date="2018-04-12T16:42:00Z">
        <w:r w:rsidR="006E705A" w:rsidDel="00E81801">
          <w:delText xml:space="preserve">Waatenberg et al. (2016) showed that clusters can be visualized even from random data with </w:delText>
        </w:r>
      </w:del>
      <w:del w:id="143" w:author="Hemstrom" w:date="2018-04-17T12:10:00Z">
        <w:r w:rsidR="006E705A" w:rsidDel="0067511A">
          <w:delText xml:space="preserve">high </w:delText>
        </w:r>
      </w:del>
      <w:del w:id="144" w:author="Hemstrom" w:date="2018-04-12T16:42:00Z">
        <w:r w:rsidR="006E705A" w:rsidDel="00E81801">
          <w:delText xml:space="preserve">enough </w:delText>
        </w:r>
        <w:commentRangeStart w:id="145"/>
        <w:r w:rsidR="006E705A" w:rsidDel="00E81801">
          <w:delText>perplexity</w:delText>
        </w:r>
      </w:del>
      <w:del w:id="146" w:author="Hemstrom" w:date="2018-04-12T16:43:00Z">
        <w:r w:rsidR="006E705A" w:rsidDel="00E81801">
          <w:delText xml:space="preserve">. </w:delText>
        </w:r>
      </w:del>
      <w:commentRangeEnd w:id="145"/>
      <w:del w:id="147" w:author="Hemstrom" w:date="2018-04-17T12:10:00Z">
        <w:r w:rsidR="00E81801" w:rsidDel="0067511A">
          <w:rPr>
            <w:rStyle w:val="CommentReference"/>
          </w:rPr>
          <w:commentReference w:id="145"/>
        </w:r>
      </w:del>
    </w:p>
    <w:p w14:paraId="140A890E" w14:textId="29916FF0" w:rsidR="00E81801" w:rsidRDefault="006E705A">
      <w:pPr>
        <w:spacing w:line="480" w:lineRule="auto"/>
        <w:rPr>
          <w:ins w:id="148" w:author="Matt Thorstensen" w:date="2018-04-17T14:50:00Z"/>
        </w:rPr>
      </w:pPr>
      <w:del w:id="149" w:author="Hemstrom" w:date="2018-04-12T16:41:00Z">
        <w:r w:rsidDel="00E81801">
          <w:delText>But on the topic of perplexity</w:delText>
        </w:r>
      </w:del>
      <w:del w:id="150" w:author="Hemstrom" w:date="2018-04-12T16:43:00Z">
        <w:r w:rsidDel="00E81801">
          <w:delText>,</w:delText>
        </w:r>
      </w:del>
      <w:del w:id="151" w:author="Hemstrom" w:date="2018-04-17T12:10:00Z">
        <w:r w:rsidDel="0067511A">
          <w:delText xml:space="preserve"> </w:delText>
        </w:r>
      </w:del>
      <w:del w:id="152" w:author="Hemstrom" w:date="2018-04-12T16:43:00Z">
        <w:r w:rsidDel="00E81801">
          <w:delText xml:space="preserve">a value that is too </w:delText>
        </w:r>
      </w:del>
      <w:del w:id="153" w:author="Hemstrom" w:date="2018-04-17T12:10:00Z">
        <w:r w:rsidDel="0067511A">
          <w:delText xml:space="preserve">low can erroneously separate points that do share relationships (CITATION? Figure X?). </w:delText>
        </w:r>
      </w:del>
      <w:ins w:id="154" w:author="Hemstrom" w:date="2018-04-17T12:10:00Z">
        <w:r w:rsidR="0067511A">
          <w:t>Secondly, t-SNE can produce erroneous clusters under specific circumstances where PCA simply produces no clusters whatsoever.</w:t>
        </w:r>
        <w:r w:rsidR="0067511A" w:rsidRPr="0067511A">
          <w:t xml:space="preserve"> </w:t>
        </w:r>
        <w:r w:rsidR="0067511A">
          <w:t xml:space="preserve">For example, high perplexity values cause </w:t>
        </w:r>
        <w:del w:id="155" w:author="Matt Thorstensen" w:date="2018-04-17T14:46:00Z">
          <w:r w:rsidR="0067511A" w:rsidDel="00623425">
            <w:delText>even</w:delText>
          </w:r>
        </w:del>
      </w:ins>
      <w:ins w:id="156" w:author="Matt Thorstensen" w:date="2018-04-17T14:46:00Z">
        <w:r w:rsidR="00623425">
          <w:t>both</w:t>
        </w:r>
      </w:ins>
      <w:ins w:id="157" w:author="Hemstrom" w:date="2018-04-17T12:10:00Z">
        <w:r w:rsidR="0067511A">
          <w:t xml:space="preserve"> random</w:t>
        </w:r>
      </w:ins>
      <w:ins w:id="158" w:author="Matt Thorstensen" w:date="2018-04-17T14:45:00Z">
        <w:r w:rsidR="00623425">
          <w:t>ly generated</w:t>
        </w:r>
      </w:ins>
      <w:ins w:id="159" w:author="Matt Thorstensen" w:date="2018-04-17T14:46:00Z">
        <w:r w:rsidR="00623425">
          <w:t xml:space="preserve"> and uniform</w:t>
        </w:r>
        <w:r w:rsidR="00803DE3">
          <w:t>ly distributed</w:t>
        </w:r>
      </w:ins>
      <w:ins w:id="160" w:author="Hemstrom" w:date="2018-04-17T12:10:00Z">
        <w:r w:rsidR="0067511A">
          <w:t xml:space="preserve"> datasets to </w:t>
        </w:r>
      </w:ins>
      <w:ins w:id="161" w:author="Matt Thorstensen" w:date="2018-04-17T16:24:00Z">
        <w:r w:rsidR="00BB15AA">
          <w:t xml:space="preserve">erroneously </w:t>
        </w:r>
      </w:ins>
      <w:ins w:id="162" w:author="Hemstrom" w:date="2018-04-17T12:10:00Z">
        <w:r w:rsidR="0067511A">
          <w:t>cluster</w:t>
        </w:r>
      </w:ins>
      <w:ins w:id="163" w:author="Matt Thorstensen" w:date="2018-04-17T14:48:00Z">
        <w:r w:rsidR="00803DE3">
          <w:t>,</w:t>
        </w:r>
      </w:ins>
      <w:ins w:id="164" w:author="Hemstrom" w:date="2018-04-17T12:10:00Z">
        <w:r w:rsidR="0067511A">
          <w:t xml:space="preserve"> </w:t>
        </w:r>
      </w:ins>
      <w:ins w:id="165" w:author="Hemstrom" w:date="2018-04-19T11:43:00Z">
        <w:r w:rsidR="00783D03">
          <w:t>w</w:t>
        </w:r>
      </w:ins>
      <w:ins w:id="166" w:author="Hemstrom" w:date="2018-04-17T12:10:00Z">
        <w:del w:id="167" w:author="Matt Thorstensen" w:date="2018-04-17T14:48:00Z">
          <w:r w:rsidR="0067511A" w:rsidDel="00803DE3">
            <w:delText>Waatenberg et al. 2</w:delText>
          </w:r>
        </w:del>
        <w:r w:rsidR="0067511A">
          <w:t xml:space="preserve">hile low </w:t>
        </w:r>
      </w:ins>
      <w:ins w:id="168" w:author="Matt Thorstensen" w:date="2018-04-17T14:44:00Z">
        <w:r w:rsidR="00623425">
          <w:t xml:space="preserve">perplexity </w:t>
        </w:r>
      </w:ins>
      <w:ins w:id="169" w:author="Hemstrom" w:date="2018-04-17T12:10:00Z">
        <w:r w:rsidR="0067511A">
          <w:t>values can erroneously separate points that do share relationships (</w:t>
        </w:r>
      </w:ins>
      <w:ins w:id="170" w:author="Matt Thorstensen" w:date="2018-04-17T14:48:00Z">
        <w:r w:rsidR="00803DE3">
          <w:t>Waatenberg et al. 2016</w:t>
        </w:r>
      </w:ins>
      <w:ins w:id="171" w:author="Hemstrom" w:date="2018-04-17T12:10:00Z">
        <w:del w:id="172" w:author="Matt Thorstensen" w:date="2018-04-17T14:48:00Z">
          <w:r w:rsidR="0067511A" w:rsidDel="00803DE3">
            <w:delText>CITATION?</w:delText>
          </w:r>
        </w:del>
      </w:ins>
      <w:ins w:id="173" w:author="Matt Thorstensen" w:date="2018-04-17T14:48:00Z">
        <w:r w:rsidR="00803DE3">
          <w:t>;</w:t>
        </w:r>
      </w:ins>
      <w:ins w:id="174" w:author="Hemstrom" w:date="2018-04-17T12:10:00Z">
        <w:r w:rsidR="0067511A">
          <w:t xml:space="preserve"> </w:t>
        </w:r>
      </w:ins>
      <w:ins w:id="175" w:author="Hemstrom" w:date="2018-04-19T11:51:00Z">
        <w:r w:rsidR="007F544C">
          <w:t>Figure 2 (bottom)</w:t>
        </w:r>
      </w:ins>
      <w:ins w:id="176" w:author="Matt Thorstensen" w:date="2018-04-17T16:09:00Z">
        <w:del w:id="177" w:author="Hemstrom" w:date="2018-04-19T11:51:00Z">
          <w:r w:rsidR="00403AD3" w:rsidDel="007F544C">
            <w:delText>es X, Y</w:delText>
          </w:r>
        </w:del>
      </w:ins>
      <w:ins w:id="178" w:author="Hemstrom" w:date="2018-04-17T12:10:00Z">
        <w:del w:id="179" w:author="Matt Thorstensen" w:date="2018-04-17T16:09:00Z">
          <w:r w:rsidR="0067511A" w:rsidDel="00403AD3">
            <w:delText>e X?</w:delText>
          </w:r>
        </w:del>
        <w:r w:rsidR="0067511A">
          <w:t>).</w:t>
        </w:r>
      </w:ins>
      <w:ins w:id="180" w:author="Matt Thorstensen" w:date="2018-04-17T14:49:00Z">
        <w:r w:rsidR="00803DE3">
          <w:t xml:space="preserve"> </w:t>
        </w:r>
      </w:ins>
      <w:ins w:id="181" w:author="Matt Thorstensen" w:date="2018-04-17T16:10:00Z">
        <w:r w:rsidR="00D1241B">
          <w:t xml:space="preserve">In our analyses, </w:t>
        </w:r>
      </w:ins>
      <w:ins w:id="182" w:author="Hemstrom" w:date="2018-04-19T11:43:00Z">
        <w:r w:rsidR="00783D03">
          <w:t xml:space="preserve">the </w:t>
        </w:r>
      </w:ins>
      <w:ins w:id="183" w:author="Matt Thorstensen" w:date="2018-04-17T16:10:00Z">
        <w:r w:rsidR="00D1241B">
          <w:t>perplexity</w:t>
        </w:r>
      </w:ins>
      <w:ins w:id="184" w:author="Hemstrom" w:date="2018-04-19T11:43:00Z">
        <w:r w:rsidR="00783D03">
          <w:t xml:space="preserve"> </w:t>
        </w:r>
      </w:ins>
      <w:ins w:id="185" w:author="Matt Thorstensen" w:date="2018-04-17T16:10:00Z">
        <w:del w:id="186" w:author="Hemstrom" w:date="2018-04-19T11:43:00Z">
          <w:r w:rsidR="00D1241B" w:rsidDel="00783D03">
            <w:delText xml:space="preserve"> was the </w:delText>
          </w:r>
        </w:del>
        <w:r w:rsidR="00D1241B">
          <w:t xml:space="preserve">parameter </w:t>
        </w:r>
      </w:ins>
      <w:ins w:id="187" w:author="Matt Thorstensen" w:date="2018-04-17T16:24:00Z">
        <w:r w:rsidR="00BB15AA">
          <w:t>that had</w:t>
        </w:r>
      </w:ins>
      <w:ins w:id="188" w:author="Matt Thorstensen" w:date="2018-04-17T16:10:00Z">
        <w:r w:rsidR="00D1241B">
          <w:t xml:space="preserve"> the greatest effect on resulting t-SNE plots</w:t>
        </w:r>
      </w:ins>
      <w:ins w:id="189" w:author="Matt Thorstensen" w:date="2018-04-17T16:13:00Z">
        <w:r w:rsidR="00E6055A">
          <w:t>.</w:t>
        </w:r>
      </w:ins>
      <w:ins w:id="190" w:author="Matt Thorstensen" w:date="2018-04-17T16:11:00Z">
        <w:r w:rsidR="00D1241B">
          <w:t xml:space="preserve"> </w:t>
        </w:r>
      </w:ins>
      <w:ins w:id="191" w:author="Matt Thorstensen" w:date="2018-04-17T16:13:00Z">
        <w:r w:rsidR="00E6055A">
          <w:t>However,</w:t>
        </w:r>
      </w:ins>
      <w:ins w:id="192" w:author="Matt Thorstensen" w:date="2018-04-17T16:11:00Z">
        <w:r w:rsidR="00D1241B">
          <w:t xml:space="preserve"> </w:t>
        </w:r>
      </w:ins>
      <w:ins w:id="193" w:author="Matt Thorstensen" w:date="2018-04-17T16:12:00Z">
        <w:r w:rsidR="00D1241B">
          <w:t xml:space="preserve">clustering was qualitatively different only at very low or high perplexities, which is consistent with how t-SNE was originally reported to be robust to large changes in perplexity (Figures </w:t>
        </w:r>
        <w:del w:id="194" w:author="Hemstrom" w:date="2018-04-19T11:52:00Z">
          <w:r w:rsidR="00D1241B" w:rsidDel="007F544C">
            <w:delText>X, Y</w:delText>
          </w:r>
        </w:del>
      </w:ins>
      <w:ins w:id="195" w:author="Hemstrom" w:date="2018-04-19T11:52:00Z">
        <w:r w:rsidR="007F544C">
          <w:t>2, S2)</w:t>
        </w:r>
      </w:ins>
      <w:ins w:id="196" w:author="Matt Thorstensen" w:date="2018-04-17T16:12:00Z">
        <w:r w:rsidR="00D1241B">
          <w:t xml:space="preserve">; Van Der Maaten &amp; Hinton 2008). </w:t>
        </w:r>
      </w:ins>
      <w:ins w:id="197" w:author="Hemstrom" w:date="2018-04-19T11:49:00Z">
        <w:r w:rsidR="00783D03">
          <w:t xml:space="preserve">In our analysis, at least, changes in </w:t>
        </w:r>
        <w:r w:rsidR="00783D03">
          <w:rPr>
            <w:rStyle w:val="lrzxr"/>
          </w:rPr>
          <w:t>θ</w:t>
        </w:r>
        <w:r w:rsidR="00783D03">
          <w:rPr>
            <w:rStyle w:val="lrzxr"/>
          </w:rPr>
          <w:t xml:space="preserve"> seemed to have little effect on the resulting plots</w:t>
        </w:r>
      </w:ins>
      <w:ins w:id="198" w:author="Hemstrom" w:date="2018-04-19T11:50:00Z">
        <w:r w:rsidR="00783D03">
          <w:rPr>
            <w:rStyle w:val="lrzxr"/>
          </w:rPr>
          <w:t xml:space="preserve"> (Figure S2</w:t>
        </w:r>
      </w:ins>
      <w:ins w:id="199" w:author="Hemstrom" w:date="2018-04-19T11:52:00Z">
        <w:r w:rsidR="007F544C">
          <w:rPr>
            <w:rStyle w:val="lrzxr"/>
          </w:rPr>
          <w:t>)</w:t>
        </w:r>
      </w:ins>
      <w:ins w:id="200" w:author="Hemstrom" w:date="2018-04-19T11:49:00Z">
        <w:r w:rsidR="00783D03">
          <w:rPr>
            <w:rStyle w:val="lrzxr"/>
          </w:rPr>
          <w:t>.</w:t>
        </w:r>
      </w:ins>
    </w:p>
    <w:p w14:paraId="1E1C2EF3" w14:textId="7CB94118" w:rsidR="00174064" w:rsidRDefault="00174064">
      <w:pPr>
        <w:spacing w:line="480" w:lineRule="auto"/>
        <w:rPr>
          <w:ins w:id="201" w:author="Hemstrom" w:date="2018-04-12T16:44:00Z"/>
        </w:rPr>
        <w:pPrChange w:id="202" w:author="Hemstrom" w:date="2018-04-17T12:10:00Z">
          <w:pPr>
            <w:spacing w:line="480" w:lineRule="auto"/>
            <w:ind w:firstLine="720"/>
          </w:pPr>
        </w:pPrChange>
      </w:pPr>
      <w:ins w:id="203" w:author="Matt Thorstensen" w:date="2018-04-17T14:50:00Z">
        <w:r>
          <w:tab/>
        </w:r>
      </w:ins>
      <w:ins w:id="204" w:author="Matt Thorstensen" w:date="2018-04-17T14:51:00Z">
        <w:del w:id="205" w:author="Hemstrom" w:date="2018-04-19T11:43:00Z">
          <w:r w:rsidR="00827BD5" w:rsidDel="00783D03">
            <w:delText>Another instance where we found that</w:delText>
          </w:r>
        </w:del>
      </w:ins>
      <w:ins w:id="206" w:author="Matt Thorstensen" w:date="2018-04-17T14:50:00Z">
        <w:del w:id="207" w:author="Hemstrom" w:date="2018-04-19T11:43:00Z">
          <w:r w:rsidDel="00783D03">
            <w:delText xml:space="preserve"> </w:delText>
          </w:r>
        </w:del>
        <w:r>
          <w:t xml:space="preserve">t-SNE may </w:t>
        </w:r>
      </w:ins>
      <w:ins w:id="208" w:author="Hemstrom" w:date="2018-04-19T11:43:00Z">
        <w:r w:rsidR="00783D03">
          <w:t xml:space="preserve">also </w:t>
        </w:r>
      </w:ins>
      <w:ins w:id="209" w:author="Matt Thorstensen" w:date="2018-04-17T14:50:00Z">
        <w:r>
          <w:t xml:space="preserve">be prone to </w:t>
        </w:r>
      </w:ins>
      <w:ins w:id="210" w:author="Matt Thorstensen" w:date="2018-04-17T14:51:00Z">
        <w:r w:rsidR="00531F58">
          <w:t>return</w:t>
        </w:r>
      </w:ins>
      <w:ins w:id="211" w:author="Matt Thorstensen" w:date="2018-04-17T14:50:00Z">
        <w:r>
          <w:t xml:space="preserve"> spurious results </w:t>
        </w:r>
      </w:ins>
      <w:ins w:id="212" w:author="Matt Thorstensen" w:date="2018-04-17T14:51:00Z">
        <w:r w:rsidR="00A536FF">
          <w:t xml:space="preserve">is </w:t>
        </w:r>
      </w:ins>
      <w:ins w:id="213" w:author="Matt Thorstensen" w:date="2018-04-17T14:50:00Z">
        <w:r>
          <w:t xml:space="preserve">when </w:t>
        </w:r>
      </w:ins>
      <w:ins w:id="214" w:author="Matt Thorstensen" w:date="2018-04-17T14:51:00Z">
        <w:r w:rsidR="00A536FF">
          <w:t>analyzing</w:t>
        </w:r>
      </w:ins>
      <w:ins w:id="215" w:author="Matt Thorstensen" w:date="2018-04-17T14:50:00Z">
        <w:r>
          <w:t xml:space="preserve"> small</w:t>
        </w:r>
      </w:ins>
      <w:ins w:id="216" w:author="Hemstrom" w:date="2018-04-19T11:44:00Z">
        <w:r w:rsidR="00783D03">
          <w:t xml:space="preserve">, </w:t>
        </w:r>
      </w:ins>
      <w:ins w:id="217" w:author="Matt Thorstensen" w:date="2018-04-17T14:50:00Z">
        <w:del w:id="218" w:author="Hemstrom" w:date="2018-04-19T11:44:00Z">
          <w:r w:rsidDel="00783D03">
            <w:delText xml:space="preserve"> data sets </w:delText>
          </w:r>
        </w:del>
        <w:del w:id="219" w:author="Hemstrom" w:date="2018-04-19T11:45:00Z">
          <w:r w:rsidDel="00783D03">
            <w:delText>o</w:delText>
          </w:r>
        </w:del>
        <w:del w:id="220" w:author="Hemstrom" w:date="2018-04-19T11:44:00Z">
          <w:r w:rsidDel="00783D03">
            <w:delText>f</w:delText>
          </w:r>
        </w:del>
        <w:del w:id="221" w:author="Hemstrom" w:date="2018-04-19T11:45:00Z">
          <w:r w:rsidDel="00783D03">
            <w:delText xml:space="preserve"> </w:delText>
          </w:r>
        </w:del>
        <w:r>
          <w:t>limited</w:t>
        </w:r>
      </w:ins>
      <w:ins w:id="222" w:author="Hemstrom" w:date="2018-04-19T11:45:00Z">
        <w:r w:rsidR="00783D03">
          <w:t xml:space="preserve"> data sets, particularly when that data is </w:t>
        </w:r>
      </w:ins>
      <w:ins w:id="223" w:author="Matt Thorstensen" w:date="2018-04-17T14:50:00Z">
        <w:del w:id="224" w:author="Hemstrom" w:date="2018-04-19T11:45:00Z">
          <w:r w:rsidDel="00783D03">
            <w:delText xml:space="preserve"> or </w:delText>
          </w:r>
        </w:del>
        <w:r>
          <w:t>sub-structured</w:t>
        </w:r>
        <w:del w:id="225" w:author="Hemstrom" w:date="2018-04-19T11:45:00Z">
          <w:r w:rsidDel="00783D03">
            <w:delText xml:space="preserve"> data</w:delText>
          </w:r>
        </w:del>
        <w:r>
          <w:t xml:space="preserve">, since minor background variance can create clustering artifacts. </w:t>
        </w:r>
      </w:ins>
      <w:ins w:id="226" w:author="Matt Thorstensen" w:date="2018-04-17T14:56:00Z">
        <w:r w:rsidR="00E554D7">
          <w:t xml:space="preserve">When visualizing </w:t>
        </w:r>
      </w:ins>
      <w:commentRangeStart w:id="227"/>
      <w:ins w:id="228" w:author="Matt Thorstensen" w:date="2018-04-17T14:50:00Z">
        <w:r>
          <w:t xml:space="preserve">the chromosomal inversion in threespine sticklebacks, t-SNE accurately separates individuals which carry the inversion and clusters the remaining individuals into several different groups (Figure </w:t>
        </w:r>
      </w:ins>
      <w:ins w:id="229" w:author="Hemstrom" w:date="2018-04-19T11:52:00Z">
        <w:r w:rsidR="007F544C">
          <w:t>S2</w:t>
        </w:r>
      </w:ins>
      <w:ins w:id="230" w:author="Matt Thorstensen" w:date="2018-04-17T14:50:00Z">
        <w:del w:id="231" w:author="Hemstrom" w:date="2018-04-19T11:52:00Z">
          <w:r w:rsidDel="007F544C">
            <w:delText>X</w:delText>
          </w:r>
        </w:del>
        <w:r>
          <w:t xml:space="preserve">). While these clusters persist across multiple t-SNE runs, they only differ in allele frequencies at a handful of </w:t>
        </w:r>
      </w:ins>
      <w:ins w:id="232" w:author="Matt Thorstensen" w:date="2018-04-17T14:56:00Z">
        <w:r w:rsidR="0047236E">
          <w:t>SNP</w:t>
        </w:r>
        <w:del w:id="233" w:author="Hemstrom" w:date="2018-04-19T11:45:00Z">
          <w:r w:rsidR="0047236E" w:rsidDel="00783D03">
            <w:delText>’</w:delText>
          </w:r>
        </w:del>
        <w:r w:rsidR="0047236E">
          <w:t>s</w:t>
        </w:r>
      </w:ins>
      <w:ins w:id="234" w:author="Matt Thorstensen" w:date="2018-04-17T14:50:00Z">
        <w:r>
          <w:t xml:space="preserve"> (Table S1) and do not </w:t>
        </w:r>
        <w:r>
          <w:lastRenderedPageBreak/>
          <w:t>persist when the data is bootstrapped (Figure S</w:t>
        </w:r>
      </w:ins>
      <w:ins w:id="235" w:author="Hemstrom" w:date="2018-04-19T11:52:00Z">
        <w:r w:rsidR="007F544C">
          <w:t>4</w:t>
        </w:r>
      </w:ins>
      <w:ins w:id="236" w:author="Matt Thorstensen" w:date="2018-04-17T14:50:00Z">
        <w:del w:id="237" w:author="Hemstrom" w:date="2018-04-19T11:52:00Z">
          <w:r w:rsidDel="007F544C">
            <w:delText>X</w:delText>
          </w:r>
        </w:del>
        <w:r>
          <w:t xml:space="preserve">). </w:t>
        </w:r>
        <w:commentRangeEnd w:id="227"/>
        <w:r>
          <w:rPr>
            <w:rStyle w:val="CommentReference"/>
          </w:rPr>
          <w:commentReference w:id="227"/>
        </w:r>
        <w:r>
          <w:t xml:space="preserve">On the other hand, PCA accurately clustered the individuals with the inversion while separating out the individuals without it, and even separates homozygous from heterozygous individuals (Figure </w:t>
        </w:r>
      </w:ins>
      <w:ins w:id="238" w:author="Hemstrom" w:date="2018-04-19T11:52:00Z">
        <w:r w:rsidR="007F544C">
          <w:t>2</w:t>
        </w:r>
      </w:ins>
      <w:ins w:id="239" w:author="Matt Thorstensen" w:date="2018-04-17T14:50:00Z">
        <w:del w:id="240" w:author="Hemstrom" w:date="2018-04-19T11:52:00Z">
          <w:r w:rsidDel="007F544C">
            <w:delText>X</w:delText>
          </w:r>
        </w:del>
        <w:r>
          <w:t xml:space="preserve">). </w:t>
        </w:r>
      </w:ins>
      <w:ins w:id="241" w:author="Hemstrom" w:date="2018-04-19T11:46:00Z">
        <w:r w:rsidR="00783D03">
          <w:t xml:space="preserve">Note that </w:t>
        </w:r>
      </w:ins>
      <w:ins w:id="242" w:author="Hemstrom" w:date="2018-04-19T11:45:00Z">
        <w:r w:rsidR="00783D03">
          <w:t>at low perplexity</w:t>
        </w:r>
      </w:ins>
      <w:ins w:id="243" w:author="Hemstrom" w:date="2018-04-19T11:46:00Z">
        <w:r w:rsidR="00783D03">
          <w:t>, when points are not expected to be strongly clustered</w:t>
        </w:r>
      </w:ins>
      <w:ins w:id="244" w:author="Hemstrom" w:date="2018-04-19T11:45:00Z">
        <w:r w:rsidR="00783D03">
          <w:t xml:space="preserve">, </w:t>
        </w:r>
      </w:ins>
      <w:ins w:id="245" w:author="Hemstrom" w:date="2018-04-19T11:46:00Z">
        <w:r w:rsidR="00783D03">
          <w:t>this problem vanished.</w:t>
        </w:r>
      </w:ins>
    </w:p>
    <w:p w14:paraId="72BA57A0" w14:textId="7D353B4E" w:rsidR="002A023D" w:rsidRDefault="00DF6D37">
      <w:pPr>
        <w:spacing w:line="480" w:lineRule="auto"/>
        <w:ind w:firstLine="720"/>
      </w:pPr>
      <w:r>
        <w:t xml:space="preserve">While researcher latitude can lead to false conclusions, </w:t>
      </w:r>
      <w:del w:id="246" w:author="Hemstrom" w:date="2018-04-12T16:43:00Z">
        <w:r w:rsidDel="00E81801">
          <w:delText>this latitude also allows for</w:delText>
        </w:r>
      </w:del>
      <w:ins w:id="247" w:author="Hemstrom" w:date="2018-04-12T16:43:00Z">
        <w:r w:rsidR="00E81801">
          <w:t>the parameterized nature of</w:t>
        </w:r>
      </w:ins>
      <w:r>
        <w:t xml:space="preserve"> t-SNE </w:t>
      </w:r>
      <w:ins w:id="248" w:author="Hemstrom" w:date="2018-04-12T16:43:00Z">
        <w:r w:rsidR="00E81801">
          <w:t xml:space="preserve">allows </w:t>
        </w:r>
      </w:ins>
      <w:r>
        <w:t xml:space="preserve">users to test different </w:t>
      </w:r>
      <w:del w:id="249" w:author="Hemstrom" w:date="2018-04-17T10:26:00Z">
        <w:r w:rsidDel="00406EA7">
          <w:delText xml:space="preserve">parameter </w:delText>
        </w:r>
      </w:del>
      <w:r>
        <w:t xml:space="preserve">configurations and investigate how robust possible patterns are to different parameter values. For example, if subpopulation structure is consistent across a wide range of perplexities in a t-SNE plot, then a researcher may feel more safely inclined to believe that it is a true pattern. </w:t>
      </w:r>
      <w:r w:rsidR="00AD6D73">
        <w:t>The same logic holds for running replicate t-SNE analyses</w:t>
      </w:r>
      <w:del w:id="250" w:author="Hemstrom" w:date="2018-04-12T16:47:00Z">
        <w:r w:rsidR="00AD6D73" w:rsidDel="00475EB8">
          <w:delText>. As a stochastic method,</w:delText>
        </w:r>
      </w:del>
      <w:ins w:id="251" w:author="Hemstrom" w:date="2018-04-12T16:47:00Z">
        <w:r w:rsidR="00475EB8">
          <w:t>, since</w:t>
        </w:r>
      </w:ins>
      <w:r w:rsidR="00AD6D73">
        <w:t xml:space="preserve"> weak or non-existent patterns often disappear in replicate runs of the analysis with identical parameters. </w:t>
      </w:r>
      <w:commentRangeStart w:id="252"/>
      <w:del w:id="253" w:author="Hemstrom" w:date="2018-04-17T12:11:00Z">
        <w:r w:rsidR="00AD6D73" w:rsidDel="0067511A">
          <w:delText>This is as opposed to a</w:delText>
        </w:r>
      </w:del>
      <w:ins w:id="254" w:author="Hemstrom" w:date="2018-04-17T12:11:00Z">
        <w:r w:rsidR="0067511A">
          <w:t>In contrast,</w:t>
        </w:r>
      </w:ins>
      <w:r w:rsidR="00AD6D73">
        <w:t xml:space="preserve"> PCA, </w:t>
      </w:r>
      <w:del w:id="255" w:author="Hemstrom" w:date="2018-04-17T12:11:00Z">
        <w:r w:rsidR="00AD6D73" w:rsidDel="0067511A">
          <w:delText xml:space="preserve">which </w:delText>
        </w:r>
      </w:del>
      <w:r w:rsidR="00AD6D73">
        <w:t>as a deterministic method</w:t>
      </w:r>
      <w:ins w:id="256" w:author="Hemstrom" w:date="2018-04-17T12:11:00Z">
        <w:r w:rsidR="0067511A">
          <w:t>,</w:t>
        </w:r>
      </w:ins>
      <w:r w:rsidR="00AD6D73">
        <w:t xml:space="preserve"> returns the same results every time</w:t>
      </w:r>
      <w:r w:rsidR="008A3AD5">
        <w:t xml:space="preserve">. </w:t>
      </w:r>
      <w:commentRangeEnd w:id="252"/>
      <w:r w:rsidR="00475EB8">
        <w:rPr>
          <w:rStyle w:val="CommentReference"/>
        </w:rPr>
        <w:commentReference w:id="252"/>
      </w:r>
      <w:commentRangeStart w:id="257"/>
      <w:del w:id="258" w:author="Matt Thorstensen" w:date="2018-04-17T15:01:00Z">
        <w:r w:rsidR="008A3AD5" w:rsidRPr="00DF4C96" w:rsidDel="005B4AAE">
          <w:rPr>
            <w:highlight w:val="yellow"/>
            <w:rPrChange w:id="259" w:author="Hemstrom" w:date="2018-04-17T12:12:00Z">
              <w:rPr/>
            </w:rPrChange>
          </w:rPr>
          <w:delText>With</w:delText>
        </w:r>
        <w:commentRangeEnd w:id="257"/>
        <w:r w:rsidR="00DF4C96" w:rsidDel="005B4AAE">
          <w:rPr>
            <w:rStyle w:val="CommentReference"/>
          </w:rPr>
          <w:commentReference w:id="257"/>
        </w:r>
        <w:r w:rsidR="008A3AD5" w:rsidRPr="00DF4C96" w:rsidDel="005B4AAE">
          <w:rPr>
            <w:highlight w:val="yellow"/>
            <w:rPrChange w:id="260" w:author="Hemstrom" w:date="2018-04-17T12:12:00Z">
              <w:rPr/>
            </w:rPrChange>
          </w:rPr>
          <w:delText xml:space="preserve"> patterns possibly spread across up to hundreds of loadings from a PCA (Citation?), visualizing such data can be impossible in a single plot.</w:delText>
        </w:r>
      </w:del>
      <w:r w:rsidR="008A3AD5">
        <w:t xml:space="preserve"> </w:t>
      </w:r>
    </w:p>
    <w:p w14:paraId="036362B4" w14:textId="296CA84C" w:rsidR="0091170F" w:rsidDel="00174064" w:rsidRDefault="0091170F" w:rsidP="001E7FD4">
      <w:pPr>
        <w:spacing w:line="480" w:lineRule="auto"/>
        <w:rPr>
          <w:del w:id="261" w:author="Matt Thorstensen" w:date="2018-04-17T14:50:00Z"/>
        </w:rPr>
      </w:pPr>
      <w:del w:id="262" w:author="Matt Thorstensen" w:date="2018-04-17T14:50:00Z">
        <w:r w:rsidDel="00174064">
          <w:tab/>
        </w:r>
        <w:r w:rsidR="006F3A8A" w:rsidDel="00174064">
          <w:delText>Another limitation we observed when testing t-SNE</w:delText>
        </w:r>
      </w:del>
      <w:ins w:id="263" w:author="Hemstrom" w:date="2018-04-17T10:25:00Z">
        <w:del w:id="264" w:author="Matt Thorstensen" w:date="2018-04-17T14:50:00Z">
          <w:r w:rsidR="00406EA7" w:rsidDel="00174064">
            <w:delText xml:space="preserve"> </w:delText>
          </w:r>
        </w:del>
      </w:ins>
      <w:del w:id="265" w:author="Matt Thorstensen" w:date="2018-04-17T14:50:00Z">
        <w:r w:rsidR="006F3A8A" w:rsidDel="00174064">
          <w:delText xml:space="preserve"> was</w:delText>
        </w:r>
      </w:del>
      <w:ins w:id="266" w:author="Hemstrom" w:date="2018-04-17T10:25:00Z">
        <w:del w:id="267" w:author="Matt Thorstensen" w:date="2018-04-17T14:50:00Z">
          <w:r w:rsidR="00406EA7" w:rsidDel="00174064">
            <w:delText>may be prone to create spurious results when presented</w:delText>
          </w:r>
        </w:del>
      </w:ins>
      <w:del w:id="268" w:author="Matt Thorstensen" w:date="2018-04-17T14:50:00Z">
        <w:r w:rsidR="006F3A8A" w:rsidDel="00174064">
          <w:delText xml:space="preserve"> with small data sets of limited or sub-structured data</w:delText>
        </w:r>
      </w:del>
      <w:ins w:id="269" w:author="Hemstrom" w:date="2018-04-17T10:27:00Z">
        <w:del w:id="270" w:author="Matt Thorstensen" w:date="2018-04-17T14:50:00Z">
          <w:r w:rsidR="00406EA7" w:rsidDel="00174064">
            <w:delText xml:space="preserve">, since minor background variance can create </w:delText>
          </w:r>
        </w:del>
      </w:ins>
      <w:ins w:id="271" w:author="Hemstrom" w:date="2018-04-17T10:28:00Z">
        <w:del w:id="272" w:author="Matt Thorstensen" w:date="2018-04-17T14:50:00Z">
          <w:r w:rsidR="00406EA7" w:rsidDel="00174064">
            <w:delText>clustering artifacts.</w:delText>
          </w:r>
        </w:del>
      </w:ins>
      <w:del w:id="273" w:author="Matt Thorstensen" w:date="2018-04-17T14:50:00Z">
        <w:r w:rsidR="006F3A8A" w:rsidDel="00174064">
          <w:delText>.</w:delText>
        </w:r>
        <w:r w:rsidR="0000380A" w:rsidDel="00174064">
          <w:delText xml:space="preserve"> </w:delText>
        </w:r>
      </w:del>
      <w:ins w:id="274" w:author="Hemstrom" w:date="2018-04-17T10:25:00Z">
        <w:del w:id="275" w:author="Matt Thorstensen" w:date="2018-04-17T14:50:00Z">
          <w:r w:rsidR="00406EA7" w:rsidDel="00174064">
            <w:delText xml:space="preserve"> </w:delText>
          </w:r>
        </w:del>
      </w:ins>
      <w:commentRangeStart w:id="276"/>
      <w:del w:id="277" w:author="Matt Thorstensen" w:date="2018-04-17T14:50:00Z">
        <w:r w:rsidR="00EB2331" w:rsidDel="00174064">
          <w:delText>For instance, w</w:delText>
        </w:r>
        <w:r w:rsidR="0000380A" w:rsidDel="00174064">
          <w:delText>hen observing</w:delText>
        </w:r>
      </w:del>
      <w:ins w:id="278" w:author="Hemstrom" w:date="2018-04-17T12:12:00Z">
        <w:del w:id="279" w:author="Matt Thorstensen" w:date="2018-04-17T14:50:00Z">
          <w:r w:rsidR="00DF4C96" w:rsidDel="00174064">
            <w:delText>we visualized</w:delText>
          </w:r>
        </w:del>
      </w:ins>
      <w:del w:id="280" w:author="Matt Thorstensen" w:date="2018-04-17T14:50:00Z">
        <w:r w:rsidR="0000380A" w:rsidDel="00174064">
          <w:delText xml:space="preserve"> the heavily sub-structured data analyzing a chromosomal inversion in threespine sticklebacks, </w:delText>
        </w:r>
      </w:del>
      <w:ins w:id="281" w:author="Hemstrom" w:date="2018-04-12T16:49:00Z">
        <w:del w:id="282" w:author="Matt Thorstensen" w:date="2018-04-17T14:50:00Z">
          <w:r w:rsidR="00475EB8" w:rsidDel="00174064">
            <w:delText>t-</w:delText>
          </w:r>
        </w:del>
      </w:ins>
      <w:del w:id="283" w:author="Matt Thorstensen" w:date="2018-04-17T14:50:00Z">
        <w:r w:rsidR="0000380A" w:rsidDel="00174064">
          <w:delText>the t-SNE accurately identifies homo and heterozygotes</w:delText>
        </w:r>
      </w:del>
      <w:ins w:id="284" w:author="Hemstrom" w:date="2018-04-17T10:23:00Z">
        <w:del w:id="285" w:author="Matt Thorstensen" w:date="2018-04-17T14:50:00Z">
          <w:r w:rsidR="00406EA7" w:rsidDel="00174064">
            <w:delText>separates</w:delText>
          </w:r>
        </w:del>
      </w:ins>
      <w:ins w:id="286" w:author="Hemstrom" w:date="2018-04-12T16:49:00Z">
        <w:del w:id="287" w:author="Matt Thorstensen" w:date="2018-04-17T14:50:00Z">
          <w:r w:rsidR="00475EB8" w:rsidDel="00174064">
            <w:delText xml:space="preserve"> individuals which carry the </w:delText>
          </w:r>
          <w:r w:rsidR="00A61916" w:rsidDel="00174064">
            <w:delText xml:space="preserve">inversion and </w:delText>
          </w:r>
        </w:del>
      </w:ins>
      <w:del w:id="288" w:author="Matt Thorstensen" w:date="2018-04-17T14:50:00Z">
        <w:r w:rsidR="0000380A" w:rsidDel="00174064">
          <w:delText xml:space="preserve"> for the inversion but then erroneously clusters </w:delText>
        </w:r>
      </w:del>
      <w:ins w:id="289" w:author="Hemstrom" w:date="2018-04-12T16:50:00Z">
        <w:del w:id="290" w:author="Matt Thorstensen" w:date="2018-04-17T14:50:00Z">
          <w:r w:rsidR="00475EB8" w:rsidDel="00174064">
            <w:delText xml:space="preserve">the remaining </w:delText>
          </w:r>
        </w:del>
      </w:ins>
      <w:del w:id="291" w:author="Matt Thorstensen" w:date="2018-04-17T14:50:00Z">
        <w:r w:rsidR="0000380A" w:rsidDel="00174064">
          <w:delText xml:space="preserve">individuals </w:delText>
        </w:r>
      </w:del>
      <w:ins w:id="292" w:author="Hemstrom" w:date="2018-04-17T11:39:00Z">
        <w:del w:id="293" w:author="Matt Thorstensen" w:date="2018-04-17T14:50:00Z">
          <w:r w:rsidR="00A61916" w:rsidDel="00174064">
            <w:delText>into several different groups</w:delText>
          </w:r>
        </w:del>
      </w:ins>
      <w:ins w:id="294" w:author="Hemstrom" w:date="2018-04-17T10:28:00Z">
        <w:del w:id="295" w:author="Matt Thorstensen" w:date="2018-04-17T14:50:00Z">
          <w:r w:rsidR="00406EA7" w:rsidDel="00174064">
            <w:delText xml:space="preserve"> </w:delText>
          </w:r>
        </w:del>
      </w:ins>
      <w:del w:id="296" w:author="Matt Thorstensen" w:date="2018-04-17T14:50:00Z">
        <w:r w:rsidR="0000380A" w:rsidDel="00174064">
          <w:delText xml:space="preserve">without the inversion (Figure X). </w:delText>
        </w:r>
      </w:del>
      <w:ins w:id="297" w:author="Hemstrom" w:date="2018-04-17T11:39:00Z">
        <w:del w:id="298" w:author="Matt Thorstensen" w:date="2018-04-17T14:50:00Z">
          <w:r w:rsidR="00A61916" w:rsidDel="00174064">
            <w:delText xml:space="preserve">While these clusters persist across multiple t-SNE runs, </w:delText>
          </w:r>
        </w:del>
      </w:ins>
      <w:ins w:id="299" w:author="Hemstrom" w:date="2018-04-17T11:54:00Z">
        <w:del w:id="300" w:author="Matt Thorstensen" w:date="2018-04-17T14:50:00Z">
          <w:r w:rsidR="00FC6D68" w:rsidDel="00174064">
            <w:delText>they only differ in allele frequencies at a handful of snps (Table S1) and</w:delText>
          </w:r>
        </w:del>
      </w:ins>
      <w:ins w:id="301" w:author="Hemstrom" w:date="2018-04-17T11:39:00Z">
        <w:del w:id="302" w:author="Matt Thorstensen" w:date="2018-04-17T14:50:00Z">
          <w:r w:rsidR="00A61916" w:rsidDel="00174064">
            <w:delText xml:space="preserve"> do not </w:delText>
          </w:r>
        </w:del>
      </w:ins>
      <w:ins w:id="303" w:author="Hemstrom" w:date="2018-04-17T11:55:00Z">
        <w:del w:id="304" w:author="Matt Thorstensen" w:date="2018-04-17T14:50:00Z">
          <w:r w:rsidR="00FC6D68" w:rsidDel="00174064">
            <w:delText xml:space="preserve">persist </w:delText>
          </w:r>
        </w:del>
      </w:ins>
      <w:ins w:id="305" w:author="Hemstrom" w:date="2018-04-17T11:39:00Z">
        <w:del w:id="306" w:author="Matt Thorstensen" w:date="2018-04-17T14:50:00Z">
          <w:r w:rsidR="00A61916" w:rsidDel="00174064">
            <w:delText>when the data is bootstrapped</w:delText>
          </w:r>
        </w:del>
      </w:ins>
      <w:ins w:id="307" w:author="Hemstrom" w:date="2018-04-17T11:53:00Z">
        <w:del w:id="308" w:author="Matt Thorstensen" w:date="2018-04-17T14:50:00Z">
          <w:r w:rsidR="00FC6D68" w:rsidDel="00174064">
            <w:delText xml:space="preserve"> (Figure </w:delText>
          </w:r>
        </w:del>
      </w:ins>
      <w:ins w:id="309" w:author="Hemstrom" w:date="2018-04-17T12:13:00Z">
        <w:del w:id="310" w:author="Matt Thorstensen" w:date="2018-04-17T14:50:00Z">
          <w:r w:rsidR="00DF4C96" w:rsidDel="00174064">
            <w:delText>S</w:delText>
          </w:r>
        </w:del>
      </w:ins>
      <w:ins w:id="311" w:author="Hemstrom" w:date="2018-04-17T11:53:00Z">
        <w:del w:id="312" w:author="Matt Thorstensen" w:date="2018-04-17T14:50:00Z">
          <w:r w:rsidR="00FC6D68" w:rsidDel="00174064">
            <w:delText>X)</w:delText>
          </w:r>
        </w:del>
      </w:ins>
      <w:ins w:id="313" w:author="Hemstrom" w:date="2018-04-17T11:39:00Z">
        <w:del w:id="314" w:author="Matt Thorstensen" w:date="2018-04-17T14:50:00Z">
          <w:r w:rsidR="00FC6D68" w:rsidDel="00174064">
            <w:delText>.</w:delText>
          </w:r>
        </w:del>
      </w:ins>
      <w:ins w:id="315" w:author="Hemstrom" w:date="2018-04-17T11:53:00Z">
        <w:del w:id="316" w:author="Matt Thorstensen" w:date="2018-04-17T14:50:00Z">
          <w:r w:rsidR="00FC6D68" w:rsidDel="00174064">
            <w:delText xml:space="preserve"> </w:delText>
          </w:r>
        </w:del>
      </w:ins>
      <w:commentRangeEnd w:id="276"/>
      <w:ins w:id="317" w:author="Hemstrom" w:date="2018-04-17T11:55:00Z">
        <w:del w:id="318" w:author="Matt Thorstensen" w:date="2018-04-17T14:50:00Z">
          <w:r w:rsidR="00FC6D68" w:rsidDel="00174064">
            <w:rPr>
              <w:rStyle w:val="CommentReference"/>
            </w:rPr>
            <w:commentReference w:id="276"/>
          </w:r>
        </w:del>
      </w:ins>
      <w:del w:id="319" w:author="Matt Thorstensen" w:date="2018-04-17T14:50:00Z">
        <w:r w:rsidR="00E15D54" w:rsidDel="00174064">
          <w:delText>On the other hand, a PCA accurately clustered the individuals with the inversion while separating out the individuals without it</w:delText>
        </w:r>
      </w:del>
      <w:ins w:id="320" w:author="Hemstrom" w:date="2018-04-17T10:23:00Z">
        <w:del w:id="321" w:author="Matt Thorstensen" w:date="2018-04-17T14:50:00Z">
          <w:r w:rsidR="00406EA7" w:rsidDel="00174064">
            <w:delText>, and even separates homozygous from heterozygous individuals</w:delText>
          </w:r>
        </w:del>
      </w:ins>
      <w:del w:id="322" w:author="Matt Thorstensen" w:date="2018-04-17T14:50:00Z">
        <w:r w:rsidR="00E15D54" w:rsidDel="00174064">
          <w:delText xml:space="preserve"> (Figure X). This case demonstrates that as a stochastic algorithm, when data is limited the t-SNE may find false relationship between data points. However, replicate runs of the t-SNE returned unpredictable results for the individuals lacking the inversion, implying a lack of true structure only observable in multiple t-SNE plots (CHECK THIS). </w:delText>
        </w:r>
      </w:del>
    </w:p>
    <w:p w14:paraId="73ED1363" w14:textId="7AD22AD4" w:rsidR="00F16356" w:rsidRDefault="00F16356" w:rsidP="001E7FD4">
      <w:pPr>
        <w:spacing w:line="480" w:lineRule="auto"/>
      </w:pPr>
      <w:r>
        <w:tab/>
      </w:r>
      <w:r w:rsidR="0065296A">
        <w:t>Because of t-SNE’s limitations</w:t>
      </w:r>
      <w:r w:rsidR="00CB4752">
        <w:t xml:space="preserve">, </w:t>
      </w:r>
      <w:ins w:id="323" w:author="Matt Thorstensen" w:date="2018-04-17T15:02:00Z">
        <w:r w:rsidR="00750369">
          <w:t xml:space="preserve">researchers must </w:t>
        </w:r>
      </w:ins>
      <w:del w:id="324" w:author="Matt Thorstensen" w:date="2018-04-17T15:02:00Z">
        <w:r w:rsidR="00CB4752" w:rsidDel="00750369">
          <w:delText>care must be taken to</w:delText>
        </w:r>
      </w:del>
      <w:ins w:id="325" w:author="Matt Thorstensen" w:date="2018-04-17T15:02:00Z">
        <w:r w:rsidR="00750369">
          <w:t>caution by</w:t>
        </w:r>
      </w:ins>
      <w:r w:rsidR="00CB4752">
        <w:t xml:space="preserve"> test</w:t>
      </w:r>
      <w:ins w:id="326" w:author="Matt Thorstensen" w:date="2018-04-17T15:02:00Z">
        <w:r w:rsidR="00750369">
          <w:t>ing</w:t>
        </w:r>
      </w:ins>
      <w:r w:rsidR="00CB4752">
        <w:t xml:space="preserve"> different parameter values and run</w:t>
      </w:r>
      <w:ins w:id="327" w:author="Matt Thorstensen" w:date="2018-04-17T15:02:00Z">
        <w:r w:rsidR="00750369">
          <w:t>ning</w:t>
        </w:r>
      </w:ins>
      <w:r w:rsidR="00CB4752">
        <w:t xml:space="preserve"> replicate t-SNE’s when </w:t>
      </w:r>
      <w:del w:id="328" w:author="Matt Thorstensen" w:date="2018-04-17T15:02:00Z">
        <w:r w:rsidR="00CB4752" w:rsidDel="00750369">
          <w:delText>using this method to do</w:delText>
        </w:r>
      </w:del>
      <w:ins w:id="329" w:author="Matt Thorstensen" w:date="2018-04-17T15:02:00Z">
        <w:r w:rsidR="00750369">
          <w:t>doing</w:t>
        </w:r>
      </w:ins>
      <w:r w:rsidR="00CB4752">
        <w:t xml:space="preserve"> a first-pass on new data.</w:t>
      </w:r>
      <w:r w:rsidR="00E773D2">
        <w:t xml:space="preserve"> </w:t>
      </w:r>
      <w:ins w:id="330" w:author="Hemstrom" w:date="2018-04-17T12:16:00Z">
        <w:r w:rsidR="00DF4C96">
          <w:t xml:space="preserve">If care is taken to show that patterns persist across multiple parameter sets and permutations of the data, t-SNE </w:t>
        </w:r>
        <w:del w:id="331" w:author="Matt Thorstensen" w:date="2018-04-17T15:02:00Z">
          <w:r w:rsidR="00DF4C96" w:rsidDel="00F60A86">
            <w:delText xml:space="preserve">may </w:delText>
          </w:r>
        </w:del>
        <w:r w:rsidR="00DF4C96">
          <w:t>is a powerful exploratory tool for discovering patterns within datasets; and</w:t>
        </w:r>
        <w:del w:id="332" w:author="Matt Thorstensen" w:date="2018-04-17T15:02:00Z">
          <w:r w:rsidR="00DF4C96" w:rsidDel="00F60A86">
            <w:delText>,</w:delText>
          </w:r>
        </w:del>
        <w:r w:rsidR="00DF4C96">
          <w:t xml:space="preserve"> </w:t>
        </w:r>
      </w:ins>
      <w:del w:id="333" w:author="Hemstrom" w:date="2018-04-17T12:16:00Z">
        <w:r w:rsidR="00E773D2" w:rsidDel="00DF4C96">
          <w:delText xml:space="preserve">However, </w:delText>
        </w:r>
      </w:del>
      <w:r w:rsidR="00E773D2">
        <w:t xml:space="preserve">when creating plots for publication, </w:t>
      </w:r>
      <w:ins w:id="334" w:author="Hemstrom" w:date="2018-04-17T12:13:00Z">
        <w:r w:rsidR="00DF4C96">
          <w:t xml:space="preserve">t-SNE may be </w:t>
        </w:r>
        <w:del w:id="335" w:author="Matt Thorstensen" w:date="2018-04-17T15:03:00Z">
          <w:r w:rsidR="00DF4C96" w:rsidDel="00F60A86">
            <w:delText>valuable</w:delText>
          </w:r>
        </w:del>
      </w:ins>
      <w:ins w:id="336" w:author="Matt Thorstensen" w:date="2018-04-17T15:03:00Z">
        <w:r w:rsidR="00F60A86">
          <w:t>useful</w:t>
        </w:r>
      </w:ins>
      <w:ins w:id="337" w:author="Hemstrom" w:date="2018-04-17T12:13:00Z">
        <w:r w:rsidR="00DF4C96">
          <w:t xml:space="preserve"> for presenting findings that are supported by other lines of evidence. </w:t>
        </w:r>
      </w:ins>
      <w:del w:id="338" w:author="Hemstrom" w:date="2018-04-17T12:15:00Z">
        <w:r w:rsidR="00E773D2" w:rsidDel="00DF4C96">
          <w:delText xml:space="preserve">researcher latitude with parameter values is valuable for showing patterns supported by other lines of evidence—although readers should keep in mind that such plots are by nature influenced by the researchers who produced them. </w:delText>
        </w:r>
      </w:del>
    </w:p>
    <w:p w14:paraId="20EF6B34" w14:textId="74E4E10E" w:rsidR="00E474E9" w:rsidRDefault="00E474E9" w:rsidP="00E474E9">
      <w:pPr>
        <w:spacing w:line="480" w:lineRule="auto"/>
      </w:pPr>
      <w:r>
        <w:t>Flexibility of t-SNE</w:t>
      </w:r>
    </w:p>
    <w:p w14:paraId="0B9AD505" w14:textId="2440A005" w:rsidR="00E474E9" w:rsidDel="00907682" w:rsidRDefault="00E474E9" w:rsidP="00E474E9">
      <w:pPr>
        <w:spacing w:line="480" w:lineRule="auto"/>
        <w:rPr>
          <w:del w:id="339" w:author="Hemstrom" w:date="2018-04-17T12:23:00Z"/>
        </w:rPr>
      </w:pPr>
      <w:r>
        <w:tab/>
      </w:r>
      <w:r w:rsidR="001E7FD4">
        <w:t xml:space="preserve">Like PCA, t-SNE </w:t>
      </w:r>
      <w:del w:id="340" w:author="Hemstrom" w:date="2018-04-17T12:17:00Z">
        <w:r w:rsidR="001E7FD4" w:rsidDel="00DF4C96">
          <w:delText>is flexible in its accepted input data</w:delText>
        </w:r>
      </w:del>
      <w:ins w:id="341" w:author="Hemstrom" w:date="2018-04-17T12:17:00Z">
        <w:r w:rsidR="00DF4C96">
          <w:t xml:space="preserve">can work with a </w:t>
        </w:r>
        <w:del w:id="342" w:author="Matt Thorstensen" w:date="2018-04-17T15:03:00Z">
          <w:r w:rsidR="00DF4C96" w:rsidDel="00F60A86">
            <w:delText>massive</w:delText>
          </w:r>
        </w:del>
      </w:ins>
      <w:ins w:id="343" w:author="Matt Thorstensen" w:date="2018-04-17T15:03:00Z">
        <w:r w:rsidR="00F60A86">
          <w:t>wide</w:t>
        </w:r>
      </w:ins>
      <w:ins w:id="344" w:author="Hemstrom" w:date="2018-04-17T12:17:00Z">
        <w:r w:rsidR="00DF4C96">
          <w:t xml:space="preserve"> range of input data types</w:t>
        </w:r>
      </w:ins>
      <w:r w:rsidR="00A050A1">
        <w:t xml:space="preserve">. </w:t>
      </w:r>
      <w:del w:id="345" w:author="Hemstrom" w:date="2018-04-17T12:17:00Z">
        <w:r w:rsidR="00BE3CEE" w:rsidDel="00DF4C96">
          <w:delText>In all of our data sets, microsatellite or SNP,</w:delText>
        </w:r>
      </w:del>
      <w:ins w:id="346" w:author="Hemstrom" w:date="2018-04-17T12:17:00Z">
        <w:r w:rsidR="00DF4C96">
          <w:t>For our analysis,</w:t>
        </w:r>
      </w:ins>
      <w:r w:rsidR="00BE3CEE">
        <w:t xml:space="preserve"> we </w:t>
      </w:r>
      <w:del w:id="347" w:author="Hemstrom" w:date="2018-04-17T12:17:00Z">
        <w:r w:rsidR="00BE3CEE" w:rsidDel="00DF4C96">
          <w:delText xml:space="preserve">developed </w:delText>
        </w:r>
      </w:del>
      <w:ins w:id="348" w:author="Hemstrom" w:date="2018-04-17T12:17:00Z">
        <w:r w:rsidR="00DF4C96">
          <w:t xml:space="preserve">used </w:t>
        </w:r>
      </w:ins>
      <w:r w:rsidR="00BE3CEE">
        <w:t xml:space="preserve">allele presence-absence </w:t>
      </w:r>
      <w:ins w:id="349" w:author="Hemstrom" w:date="2018-04-17T12:18:00Z">
        <w:r w:rsidR="00DF4C96">
          <w:t xml:space="preserve">data </w:t>
        </w:r>
      </w:ins>
      <w:del w:id="350" w:author="Hemstrom" w:date="2018-04-17T12:18:00Z">
        <w:r w:rsidR="00BE3CEE" w:rsidDel="00DF4C96">
          <w:delText xml:space="preserve">data for the t-SNE </w:delText>
        </w:r>
      </w:del>
      <w:r w:rsidR="00BE3CEE">
        <w:t>with gene dosage when possible (i</w:t>
      </w:r>
      <w:ins w:id="351" w:author="Hemstrom" w:date="2018-04-19T11:53:00Z">
        <w:r w:rsidR="007F544C">
          <w:t>.</w:t>
        </w:r>
      </w:ins>
      <w:r w:rsidR="00BE3CEE">
        <w:t>e</w:t>
      </w:r>
      <w:ins w:id="352" w:author="Hemstrom" w:date="2018-04-19T11:53:00Z">
        <w:r w:rsidR="007F544C">
          <w:t>.</w:t>
        </w:r>
      </w:ins>
      <w:r w:rsidR="00BE3CEE">
        <w:t xml:space="preserve">, for diploid but not polyploid organisms). </w:t>
      </w:r>
      <w:del w:id="353" w:author="Hemstrom" w:date="2018-04-17T12:18:00Z">
        <w:r w:rsidR="0099163C" w:rsidDel="00DF4C96">
          <w:delText>When formatted in this way</w:delText>
        </w:r>
      </w:del>
      <w:ins w:id="354" w:author="Hemstrom" w:date="2018-04-17T12:18:00Z">
        <w:r w:rsidR="00DF4C96">
          <w:t>With this data</w:t>
        </w:r>
      </w:ins>
      <w:r w:rsidR="0099163C">
        <w:t xml:space="preserve">, both the PCA and t-SNE can be thought of as </w:t>
      </w:r>
      <w:del w:id="355" w:author="Hemstrom" w:date="2018-04-17T12:18:00Z">
        <w:r w:rsidR="0099163C" w:rsidDel="00DF4C96">
          <w:delText xml:space="preserve">analyzing </w:delText>
        </w:r>
      </w:del>
      <w:ins w:id="356" w:author="Hemstrom" w:date="2018-04-17T12:18:00Z">
        <w:r w:rsidR="00DF4C96">
          <w:t xml:space="preserve">delineating </w:t>
        </w:r>
      </w:ins>
      <w:r w:rsidR="0099163C">
        <w:t xml:space="preserve">allele frequency </w:t>
      </w:r>
      <w:del w:id="357" w:author="Hemstrom" w:date="2018-04-17T12:19:00Z">
        <w:r w:rsidR="0099163C" w:rsidDel="00DF4C96">
          <w:delText xml:space="preserve">similarities </w:delText>
        </w:r>
      </w:del>
      <w:ins w:id="358" w:author="Hemstrom" w:date="2018-04-17T12:19:00Z">
        <w:r w:rsidR="00DF4C96">
          <w:t xml:space="preserve">differences </w:t>
        </w:r>
      </w:ins>
      <w:r w:rsidR="0099163C">
        <w:t xml:space="preserve">between individuals </w:t>
      </w:r>
      <w:ins w:id="359" w:author="Hemstrom" w:date="2018-04-17T12:19:00Z">
        <w:r w:rsidR="00DF4C96">
          <w:t xml:space="preserve">across multiple dimensions </w:t>
        </w:r>
      </w:ins>
      <w:ins w:id="360" w:author="Hemstrom" w:date="2018-04-17T12:18:00Z">
        <w:r w:rsidR="00DF4C96">
          <w:t xml:space="preserve">in order </w:t>
        </w:r>
      </w:ins>
      <w:del w:id="361" w:author="Hemstrom" w:date="2018-04-17T12:18:00Z">
        <w:r w:rsidR="0099163C" w:rsidDel="00DF4C96">
          <w:delText xml:space="preserve">in a multidimensional space and seeking </w:delText>
        </w:r>
      </w:del>
      <w:r w:rsidR="0099163C">
        <w:t xml:space="preserve">to represent </w:t>
      </w:r>
      <w:r w:rsidR="0099163C">
        <w:lastRenderedPageBreak/>
        <w:t xml:space="preserve">those similarities in </w:t>
      </w:r>
      <w:del w:id="362" w:author="Hemstrom" w:date="2018-04-17T12:18:00Z">
        <w:r w:rsidR="0099163C" w:rsidDel="00DF4C96">
          <w:delText>2 dimensions</w:delText>
        </w:r>
      </w:del>
      <w:ins w:id="363" w:author="Hemstrom" w:date="2018-04-17T12:18:00Z">
        <w:r w:rsidR="00DF4C96">
          <w:t>visually</w:t>
        </w:r>
      </w:ins>
      <w:r w:rsidR="0099163C">
        <w:t xml:space="preserve">. </w:t>
      </w:r>
      <w:del w:id="364" w:author="Hemstrom" w:date="2018-04-17T12:19:00Z">
        <w:r w:rsidR="00582825" w:rsidDel="00DF4C96">
          <w:delText>Identity-by-stage reads from</w:delText>
        </w:r>
      </w:del>
      <w:ins w:id="365" w:author="Hemstrom" w:date="2018-04-17T12:20:00Z">
        <w:r w:rsidR="00DF4C96">
          <w:t>We found that IBS calls worked similarly well</w:t>
        </w:r>
      </w:ins>
      <w:ins w:id="366" w:author="Hemstrom" w:date="2018-04-17T12:19:00Z">
        <w:r w:rsidR="00DF4C96">
          <w:t xml:space="preserve"> </w:t>
        </w:r>
      </w:ins>
      <w:del w:id="367" w:author="Hemstrom" w:date="2018-04-17T12:19:00Z">
        <w:r w:rsidR="00582825" w:rsidDel="00DF4C96">
          <w:delText xml:space="preserve"> ANGSD would also be </w:delText>
        </w:r>
      </w:del>
      <w:del w:id="368" w:author="Hemstrom" w:date="2018-04-17T12:20:00Z">
        <w:r w:rsidR="00582825" w:rsidDel="00DF4C96">
          <w:delText>appropriate inputs for</w:delText>
        </w:r>
      </w:del>
      <w:ins w:id="369" w:author="Hemstrom" w:date="2018-04-17T12:20:00Z">
        <w:r w:rsidR="00DF4C96">
          <w:t>as input data for</w:t>
        </w:r>
      </w:ins>
      <w:r w:rsidR="00582825">
        <w:t xml:space="preserve"> t-SNE</w:t>
      </w:r>
      <w:del w:id="370" w:author="Hemstrom" w:date="2018-04-17T12:20:00Z">
        <w:r w:rsidR="00582825" w:rsidDel="00DF4C96">
          <w:delText xml:space="preserve"> </w:delText>
        </w:r>
      </w:del>
      <w:ins w:id="371" w:author="Hemstrom" w:date="2018-04-17T12:20:00Z">
        <w:r w:rsidR="007F544C">
          <w:t xml:space="preserve">, </w:t>
        </w:r>
      </w:ins>
      <w:del w:id="372" w:author="Hemstrom" w:date="2018-04-17T12:20:00Z">
        <w:r w:rsidR="00582825" w:rsidDel="00DF4C96">
          <w:delText>as well (Citation</w:delText>
        </w:r>
      </w:del>
      <w:del w:id="373" w:author="Hemstrom" w:date="2018-04-19T11:53:00Z">
        <w:r w:rsidR="00582825" w:rsidDel="007F544C">
          <w:delText>)</w:delText>
        </w:r>
      </w:del>
      <w:ins w:id="374" w:author="Hemstrom" w:date="2018-04-17T12:20:00Z">
        <w:r w:rsidR="00DF4C96">
          <w:t xml:space="preserve">as did genotype posterior </w:t>
        </w:r>
      </w:ins>
      <w:ins w:id="375" w:author="Hemstrom" w:date="2018-04-17T12:21:00Z">
        <w:r w:rsidR="00DF4C96">
          <w:t>probabilities</w:t>
        </w:r>
      </w:ins>
      <w:ins w:id="376" w:author="Hemstrom" w:date="2018-04-17T12:20:00Z">
        <w:r w:rsidR="00DF4C96">
          <w:t xml:space="preserve"> </w:t>
        </w:r>
      </w:ins>
      <w:ins w:id="377" w:author="Hemstrom" w:date="2018-04-17T12:21:00Z">
        <w:r w:rsidR="00DF4C96">
          <w:t>when distilled into the expected number of each allele at each loci</w:t>
        </w:r>
      </w:ins>
      <w:ins w:id="378" w:author="Hemstrom" w:date="2018-04-19T11:53:00Z">
        <w:r w:rsidR="007F544C">
          <w:t xml:space="preserve"> (Figure S</w:t>
        </w:r>
      </w:ins>
      <w:ins w:id="379" w:author="Hemstrom" w:date="2018-04-19T11:54:00Z">
        <w:r w:rsidR="007F544C">
          <w:t>3)</w:t>
        </w:r>
      </w:ins>
      <w:r w:rsidR="00582825">
        <w:t xml:space="preserve">. </w:t>
      </w:r>
      <w:del w:id="380" w:author="Hemstrom" w:date="2018-04-17T12:21:00Z">
        <w:r w:rsidR="00052BBE" w:rsidDel="00DF4C96">
          <w:delText>In fact</w:delText>
        </w:r>
      </w:del>
      <w:ins w:id="381" w:author="Hemstrom" w:date="2018-04-17T12:21:00Z">
        <w:r w:rsidR="00DF4C96">
          <w:t>This is not surprising, given that other studies</w:t>
        </w:r>
      </w:ins>
      <w:del w:id="382" w:author="Hemstrom" w:date="2018-04-17T12:21:00Z">
        <w:r w:rsidR="00052BBE" w:rsidDel="00DF4C96">
          <w:delText>, researchers</w:delText>
        </w:r>
      </w:del>
      <w:r w:rsidR="00052BBE">
        <w:t xml:space="preserve"> have used t-SNE for such varie</w:t>
      </w:r>
      <w:r w:rsidR="00795F71">
        <w:t>d</w:t>
      </w:r>
      <w:r w:rsidR="00052BBE">
        <w:t xml:space="preserve"> tasks a</w:t>
      </w:r>
      <w:r w:rsidR="00795F71">
        <w:t>s</w:t>
      </w:r>
      <w:r w:rsidR="00052BBE">
        <w:t xml:space="preserve"> visualizing RNA expression levels (</w:t>
      </w:r>
      <w:del w:id="383" w:author="Matt Thorstensen" w:date="2018-04-17T14:10:00Z">
        <w:r w:rsidR="00052BBE" w:rsidDel="00F44C5B">
          <w:delText>Citation</w:delText>
        </w:r>
      </w:del>
      <w:ins w:id="384" w:author="Matt Thorstensen" w:date="2018-04-17T14:10:00Z">
        <w:r w:rsidR="00F44C5B">
          <w:t>Muraro et al. 2016</w:t>
        </w:r>
      </w:ins>
      <w:r w:rsidR="00052BBE">
        <w:t xml:space="preserve">), </w:t>
      </w:r>
      <w:del w:id="385" w:author="Hemstrom" w:date="2018-04-17T12:22:00Z">
        <w:r w:rsidR="00997D28" w:rsidDel="00907682">
          <w:delText xml:space="preserve">identification </w:delText>
        </w:r>
      </w:del>
      <w:ins w:id="386" w:author="Hemstrom" w:date="2018-04-17T12:22:00Z">
        <w:r w:rsidR="00907682">
          <w:t xml:space="preserve">identifying </w:t>
        </w:r>
      </w:ins>
      <w:del w:id="387" w:author="Hemstrom" w:date="2018-04-17T12:22:00Z">
        <w:r w:rsidR="00997D28" w:rsidDel="00907682">
          <w:delText xml:space="preserve">of </w:delText>
        </w:r>
      </w:del>
      <w:r w:rsidR="00997D28">
        <w:t>tumor subpopulations from mass spectrometry data</w:t>
      </w:r>
      <w:r w:rsidR="00110479">
        <w:t xml:space="preserve"> (Abdelmoula et al. 2016)</w:t>
      </w:r>
      <w:r w:rsidR="00997D28">
        <w:t xml:space="preserve">, </w:t>
      </w:r>
      <w:ins w:id="388" w:author="Hemstrom" w:date="2018-04-17T12:22:00Z">
        <w:del w:id="389" w:author="Matt Thorstensen" w:date="2018-04-17T15:03:00Z">
          <w:r w:rsidR="00907682" w:rsidDel="00F60A86">
            <w:delText>clustering</w:delText>
          </w:r>
        </w:del>
      </w:ins>
      <w:ins w:id="390" w:author="Matt Thorstensen" w:date="2018-04-17T15:03:00Z">
        <w:r w:rsidR="00F60A86">
          <w:t>visualizing</w:t>
        </w:r>
      </w:ins>
      <w:ins w:id="391" w:author="Hemstrom" w:date="2018-04-17T12:22:00Z">
        <w:r w:rsidR="00907682">
          <w:t xml:space="preserve"> </w:t>
        </w:r>
      </w:ins>
      <w:del w:id="392" w:author="Hemstrom" w:date="2018-04-17T12:21:00Z">
        <w:r w:rsidR="00110479" w:rsidDel="00DF4C96">
          <w:delText xml:space="preserve">visualizing </w:delText>
        </w:r>
      </w:del>
      <w:ins w:id="393" w:author="Matt Thorstensen" w:date="2018-04-17T14:11:00Z">
        <w:r w:rsidR="00A74166">
          <w:t xml:space="preserve">complex </w:t>
        </w:r>
      </w:ins>
      <w:r w:rsidR="00110479">
        <w:t>researcher collaboration</w:t>
      </w:r>
      <w:del w:id="394" w:author="Matt Thorstensen" w:date="2018-04-17T14:11:00Z">
        <w:r w:rsidR="00110479" w:rsidDel="00A74166">
          <w:delText>s</w:delText>
        </w:r>
      </w:del>
      <w:ins w:id="395" w:author="Matt Thorstensen" w:date="2018-04-17T14:11:00Z">
        <w:r w:rsidR="00A74166">
          <w:t xml:space="preserve"> relationships</w:t>
        </w:r>
      </w:ins>
      <w:r w:rsidR="00110479">
        <w:t xml:space="preserve"> </w:t>
      </w:r>
      <w:del w:id="396" w:author="Hemstrom" w:date="2018-04-17T12:22:00Z">
        <w:r w:rsidR="00110479" w:rsidDel="00907682">
          <w:delText xml:space="preserve">from non-linear data </w:delText>
        </w:r>
      </w:del>
      <w:r w:rsidR="00110479">
        <w:t>(</w:t>
      </w:r>
      <w:del w:id="397" w:author="Matt Thorstensen" w:date="2018-04-17T14:59:00Z">
        <w:r w:rsidR="00110479" w:rsidDel="00737C13">
          <w:delText>van der</w:delText>
        </w:r>
      </w:del>
      <w:ins w:id="398" w:author="Matt Thorstensen" w:date="2018-04-17T14:59:00Z">
        <w:r w:rsidR="00737C13">
          <w:t>Van Der</w:t>
        </w:r>
      </w:ins>
      <w:r w:rsidR="00110479">
        <w:t xml:space="preserve"> Maaten and Hinton 2012), </w:t>
      </w:r>
      <w:del w:id="399" w:author="Hemstrom" w:date="2018-04-17T12:22:00Z">
        <w:r w:rsidR="009B1FD3" w:rsidDel="00907682">
          <w:delText xml:space="preserve">quickly </w:delText>
        </w:r>
      </w:del>
      <w:r w:rsidR="009B1FD3">
        <w:t>visualizing and classifying epileptic seizure events (</w:t>
      </w:r>
      <w:r w:rsidR="009B1FD3" w:rsidRPr="009B1FD3">
        <w:t>Birjandtalab</w:t>
      </w:r>
      <w:r w:rsidR="009B1FD3">
        <w:t xml:space="preserve"> et al. 2016), </w:t>
      </w:r>
      <w:commentRangeStart w:id="400"/>
      <w:r w:rsidR="00110479">
        <w:t xml:space="preserve">and </w:t>
      </w:r>
      <w:del w:id="401" w:author="Hemstrom" w:date="2018-04-17T12:22:00Z">
        <w:r w:rsidR="00110479" w:rsidDel="00907682">
          <w:delText xml:space="preserve">for </w:delText>
        </w:r>
      </w:del>
      <w:ins w:id="402" w:author="Hemstrom" w:date="2018-04-17T12:22:00Z">
        <w:r w:rsidR="00907682">
          <w:t xml:space="preserve">to provide </w:t>
        </w:r>
      </w:ins>
      <w:r w:rsidR="00110479">
        <w:t xml:space="preserve">online karaoke song suggestions based on user vocal competence (Guan et al. 2017).  </w:t>
      </w:r>
      <w:commentRangeEnd w:id="400"/>
      <w:r w:rsidR="007A2F17">
        <w:rPr>
          <w:rStyle w:val="CommentReference"/>
        </w:rPr>
        <w:commentReference w:id="400"/>
      </w:r>
      <w:r w:rsidR="007372EC">
        <w:t xml:space="preserve">Therefore, </w:t>
      </w:r>
      <w:r w:rsidR="00593060">
        <w:t>analyzing</w:t>
      </w:r>
      <w:r w:rsidR="007372EC">
        <w:t xml:space="preserve"> allelic presence-absence data is a natural extension of t-SNE for use in molecular ecology, and we suspect </w:t>
      </w:r>
      <w:ins w:id="403" w:author="Hemstrom" w:date="2018-04-17T12:23:00Z">
        <w:r w:rsidR="00907682">
          <w:t xml:space="preserve">there are many </w:t>
        </w:r>
      </w:ins>
      <w:del w:id="404" w:author="Hemstrom" w:date="2018-04-17T12:23:00Z">
        <w:r w:rsidR="007372EC" w:rsidDel="00907682">
          <w:delText xml:space="preserve">yet </w:delText>
        </w:r>
      </w:del>
      <w:r w:rsidR="007372EC">
        <w:t xml:space="preserve">more uses than </w:t>
      </w:r>
      <w:del w:id="405" w:author="Hemstrom" w:date="2018-04-17T12:22:00Z">
        <w:r w:rsidR="007372EC" w:rsidDel="00907682">
          <w:delText xml:space="preserve">what </w:delText>
        </w:r>
      </w:del>
      <w:r w:rsidR="007372EC">
        <w:t>we describe here.</w:t>
      </w:r>
    </w:p>
    <w:p w14:paraId="7C8104F4" w14:textId="77777777" w:rsidR="00907682" w:rsidRDefault="00907682" w:rsidP="00E474E9">
      <w:pPr>
        <w:spacing w:line="480" w:lineRule="auto"/>
        <w:rPr>
          <w:ins w:id="406" w:author="Hemstrom" w:date="2018-04-17T12:23:00Z"/>
        </w:rPr>
      </w:pPr>
    </w:p>
    <w:p w14:paraId="2183666C" w14:textId="4F3B15E6" w:rsidR="00E67BCD" w:rsidRDefault="00907682" w:rsidP="00E474E9">
      <w:pPr>
        <w:spacing w:line="480" w:lineRule="auto"/>
      </w:pPr>
      <w:ins w:id="407" w:author="Hemstrom" w:date="2018-04-17T12:23:00Z">
        <w:r>
          <w:tab/>
          <w:t xml:space="preserve">Importantly, </w:t>
        </w:r>
      </w:ins>
      <w:del w:id="408" w:author="Hemstrom" w:date="2018-04-17T12:23:00Z">
        <w:r w:rsidR="00E67BCD" w:rsidDel="00907682">
          <w:tab/>
        </w:r>
      </w:del>
      <w:ins w:id="409" w:author="Hemstrom" w:date="2018-04-17T12:23:00Z">
        <w:r>
          <w:t>u</w:t>
        </w:r>
      </w:ins>
      <w:del w:id="410" w:author="Hemstrom" w:date="2018-04-17T12:23:00Z">
        <w:r w:rsidR="00E67BCD" w:rsidDel="00907682">
          <w:delText>U</w:delText>
        </w:r>
      </w:del>
      <w:r w:rsidR="00E67BCD">
        <w:t>sing t-SNE is</w:t>
      </w:r>
      <w:ins w:id="411" w:author="Hemstrom" w:date="2018-04-17T12:23:00Z">
        <w:r>
          <w:t xml:space="preserve"> easy to implement in existing work flows.</w:t>
        </w:r>
      </w:ins>
      <w:ins w:id="412" w:author="Hemstrom" w:date="2018-04-17T12:24:00Z">
        <w:del w:id="413" w:author="Matt Thorstensen" w:date="2018-04-17T14:14:00Z">
          <w:r w:rsidDel="00BB3A7A">
            <w:delText xml:space="preserve"> Fundamentally,</w:delText>
          </w:r>
        </w:del>
        <w:r>
          <w:t xml:space="preserve"> t-SNE </w:t>
        </w:r>
      </w:ins>
      <w:ins w:id="414" w:author="Hemstrom" w:date="2018-04-17T12:25:00Z">
        <w:r>
          <w:t xml:space="preserve">requires exactly the same input data </w:t>
        </w:r>
      </w:ins>
      <w:ins w:id="415" w:author="Hemstrom" w:date="2018-04-19T11:54:00Z">
        <w:r w:rsidR="007F544C">
          <w:t>and is only slightly more complicated to run than</w:t>
        </w:r>
        <w:r w:rsidR="007F544C">
          <w:t xml:space="preserve"> </w:t>
        </w:r>
      </w:ins>
      <w:ins w:id="416" w:author="Hemstrom" w:date="2018-04-17T12:25:00Z">
        <w:r>
          <w:t>PCA</w:t>
        </w:r>
      </w:ins>
      <w:ins w:id="417" w:author="Hemstrom" w:date="2018-04-19T11:54:00Z">
        <w:r w:rsidR="007F544C">
          <w:t xml:space="preserve">, </w:t>
        </w:r>
      </w:ins>
      <w:del w:id="418" w:author="Hemstrom" w:date="2018-04-17T12:25:00Z">
        <w:r w:rsidR="00E67BCD" w:rsidDel="00907682">
          <w:delText xml:space="preserve"> </w:delText>
        </w:r>
      </w:del>
      <w:del w:id="419" w:author="Hemstrom" w:date="2018-04-17T12:23:00Z">
        <w:r w:rsidR="00E67BCD" w:rsidDel="00907682">
          <w:delText xml:space="preserve">no </w:delText>
        </w:r>
      </w:del>
      <w:del w:id="420" w:author="Hemstrom" w:date="2018-04-17T12:25:00Z">
        <w:r w:rsidR="00E67BCD" w:rsidDel="00907682">
          <w:delText>more complex than running a PCA</w:delText>
        </w:r>
      </w:del>
      <w:del w:id="421" w:author="Hemstrom" w:date="2018-04-17T12:26:00Z">
        <w:r w:rsidR="00E67BCD" w:rsidDel="00907682">
          <w:delText xml:space="preserve"> for analyzing data</w:delText>
        </w:r>
      </w:del>
      <w:ins w:id="422" w:author="Matt Thorstensen" w:date="2018-04-17T14:14:00Z">
        <w:del w:id="423" w:author="Hemstrom" w:date="2018-04-19T11:54:00Z">
          <w:r w:rsidR="00BB3A7A" w:rsidDel="007F544C">
            <w:delText>t</w:delText>
          </w:r>
        </w:del>
      </w:ins>
      <w:ins w:id="424" w:author="Hemstrom" w:date="2018-04-17T12:24:00Z">
        <w:r>
          <w:t>since it only requires</w:t>
        </w:r>
      </w:ins>
      <w:ins w:id="425" w:author="Hemstrom" w:date="2018-04-19T11:54:00Z">
        <w:r w:rsidR="007F544C">
          <w:t xml:space="preserve"> in addition only</w:t>
        </w:r>
      </w:ins>
      <w:ins w:id="426" w:author="Hemstrom" w:date="2018-04-17T12:24:00Z">
        <w:r>
          <w:t xml:space="preserve"> a handful of user-defined parameters. Furthermore, </w:t>
        </w:r>
      </w:ins>
      <w:ins w:id="427" w:author="Hemstrom" w:date="2018-04-17T12:26:00Z">
        <w:r>
          <w:t xml:space="preserve">t-SNE </w:t>
        </w:r>
      </w:ins>
      <w:ins w:id="428" w:author="Hemstrom" w:date="2018-04-17T12:27:00Z">
        <w:r>
          <w:t>should be</w:t>
        </w:r>
      </w:ins>
      <w:ins w:id="429" w:author="Hemstrom" w:date="2018-04-17T12:24:00Z">
        <w:r>
          <w:t xml:space="preserve"> </w:t>
        </w:r>
      </w:ins>
      <w:ins w:id="430" w:author="Hemstrom" w:date="2018-04-17T12:26:00Z">
        <w:r>
          <w:t>easily accessible</w:t>
        </w:r>
      </w:ins>
      <w:ins w:id="431" w:author="Hemstrom" w:date="2018-04-17T12:27:00Z">
        <w:r>
          <w:t xml:space="preserve"> to most researchers</w:t>
        </w:r>
      </w:ins>
      <w:ins w:id="432" w:author="Hemstrom" w:date="2018-04-17T12:26:00Z">
        <w:r>
          <w:t xml:space="preserve">, since </w:t>
        </w:r>
      </w:ins>
      <w:ins w:id="433" w:author="Matt Thorstensen" w:date="2018-04-17T14:14:00Z">
        <w:r w:rsidR="0061068D">
          <w:t xml:space="preserve">it is </w:t>
        </w:r>
      </w:ins>
      <w:ins w:id="434" w:author="Hemstrom" w:date="2018-04-17T12:24:00Z">
        <w:r>
          <w:t xml:space="preserve">implemented in many </w:t>
        </w:r>
      </w:ins>
      <w:del w:id="435" w:author="Hemstrom" w:date="2018-04-17T12:24:00Z">
        <w:r w:rsidR="00E67BCD" w:rsidDel="00907682">
          <w:delText xml:space="preserve">, </w:delText>
        </w:r>
      </w:del>
      <w:del w:id="436" w:author="Hemstrom" w:date="2018-04-17T12:25:00Z">
        <w:r w:rsidR="00E67BCD" w:rsidDel="00907682">
          <w:delText xml:space="preserve">with </w:delText>
        </w:r>
      </w:del>
      <w:r w:rsidR="00E67BCD">
        <w:t xml:space="preserve">different software packages </w:t>
      </w:r>
      <w:del w:id="437" w:author="Hemstrom" w:date="2018-04-17T12:25:00Z">
        <w:r w:rsidR="00E67BCD" w:rsidDel="00907682">
          <w:delText xml:space="preserve">available </w:delText>
        </w:r>
      </w:del>
      <w:del w:id="438" w:author="Hemstrom" w:date="2018-04-17T12:27:00Z">
        <w:r w:rsidR="00E67BCD" w:rsidDel="00907682">
          <w:delText>in</w:delText>
        </w:r>
      </w:del>
      <w:ins w:id="439" w:author="Hemstrom" w:date="2018-04-17T12:27:00Z">
        <w:r>
          <w:t>across</w:t>
        </w:r>
      </w:ins>
      <w:r w:rsidR="00E67BCD">
        <w:t xml:space="preserve"> </w:t>
      </w:r>
      <w:del w:id="440" w:author="Hemstrom" w:date="2018-04-17T12:27:00Z">
        <w:r w:rsidR="00E67BCD" w:rsidDel="00907682">
          <w:delText>various</w:delText>
        </w:r>
      </w:del>
      <w:ins w:id="441" w:author="Hemstrom" w:date="2018-04-17T12:27:00Z">
        <w:r>
          <w:t xml:space="preserve">many </w:t>
        </w:r>
      </w:ins>
      <w:ins w:id="442" w:author="Hemstrom" w:date="2018-04-17T12:25:00Z">
        <w:r>
          <w:t>programming</w:t>
        </w:r>
      </w:ins>
      <w:r w:rsidR="00E67BCD">
        <w:t xml:space="preserve"> languages</w:t>
      </w:r>
      <w:ins w:id="443" w:author="Hemstrom" w:date="2018-04-17T12:27:00Z">
        <w:r>
          <w:t>, su</w:t>
        </w:r>
        <w:bookmarkStart w:id="444" w:name="_GoBack"/>
        <w:bookmarkEnd w:id="444"/>
        <w:r>
          <w:t>ch as R, Python</w:t>
        </w:r>
      </w:ins>
      <w:ins w:id="445" w:author="Hemstrom" w:date="2018-04-19T11:55:00Z">
        <w:r w:rsidR="007F544C">
          <w:t>,</w:t>
        </w:r>
      </w:ins>
      <w:ins w:id="446" w:author="Hemstrom" w:date="2018-04-17T12:27:00Z">
        <w:r>
          <w:t xml:space="preserve"> and Matlab</w:t>
        </w:r>
      </w:ins>
      <w:r w:rsidR="00E67BCD">
        <w:t xml:space="preserve">. </w:t>
      </w:r>
      <w:del w:id="447" w:author="Hemstrom" w:date="2018-04-17T12:27:00Z">
        <w:r w:rsidR="00E67BCD" w:rsidDel="00907682">
          <w:delText xml:space="preserve">It </w:delText>
        </w:r>
      </w:del>
      <w:ins w:id="448" w:author="Hemstrom" w:date="2018-04-17T12:27:00Z">
        <w:r>
          <w:t xml:space="preserve">While it </w:t>
        </w:r>
      </w:ins>
      <w:r w:rsidR="00E67BCD">
        <w:t xml:space="preserve">is slightly more computationally intense than a PCA, </w:t>
      </w:r>
      <w:del w:id="449" w:author="Hemstrom" w:date="2018-04-17T12:27:00Z">
        <w:r w:rsidR="00E67BCD" w:rsidDel="00907682">
          <w:delText xml:space="preserve">but with </w:delText>
        </w:r>
        <w:r w:rsidR="00EC3D55" w:rsidDel="00907682">
          <w:delText xml:space="preserve">handled all of the data sets analyzed in this article under </w:delText>
        </w:r>
        <w:r w:rsidR="00F2030C" w:rsidDel="00907682">
          <w:delText>10</w:delText>
        </w:r>
        <w:r w:rsidR="00EC3D55" w:rsidDel="00907682">
          <w:delText xml:space="preserve"> minutes at the most</w:delText>
        </w:r>
      </w:del>
      <w:ins w:id="450" w:author="Hemstrom" w:date="2018-04-17T12:27:00Z">
        <w:r>
          <w:t>none of the data presented in this paper took more than 10 minutes to run</w:t>
        </w:r>
      </w:ins>
      <w:del w:id="451" w:author="Hemstrom" w:date="2018-04-17T12:28:00Z">
        <w:r w:rsidR="00EC3D55" w:rsidDel="00907682">
          <w:delText>, and in under one minute for most plots</w:delText>
        </w:r>
        <w:r w:rsidR="00D12B7D" w:rsidDel="00907682">
          <w:delText xml:space="preserve"> on a</w:delText>
        </w:r>
      </w:del>
      <w:ins w:id="452" w:author="Hemstrom" w:date="2018-04-17T12:28:00Z">
        <w:r>
          <w:t xml:space="preserve"> on a</w:t>
        </w:r>
      </w:ins>
      <w:r w:rsidR="00D12B7D">
        <w:t xml:space="preserve"> laptop computer</w:t>
      </w:r>
      <w:ins w:id="453" w:author="Hemstrom" w:date="2018-04-17T12:28:00Z">
        <w:r>
          <w:t>, and most took less than a minute</w:t>
        </w:r>
      </w:ins>
      <w:r w:rsidR="00D12B7D">
        <w:t xml:space="preserve">. </w:t>
      </w:r>
    </w:p>
    <w:p w14:paraId="2099C0B9" w14:textId="20F92CEC" w:rsidR="009B1FD3" w:rsidRPr="00DC7DCB" w:rsidRDefault="009B1FD3" w:rsidP="00E474E9">
      <w:pPr>
        <w:spacing w:line="480" w:lineRule="auto"/>
      </w:pPr>
      <w:r>
        <w:tab/>
        <w:t xml:space="preserve">Finally, we promote the use of t-SNE not only for data visualization, but also because extensions of the method exist that </w:t>
      </w:r>
      <w:r w:rsidR="003F5FAC">
        <w:t>can explore</w:t>
      </w:r>
      <w:r w:rsidR="00E40691">
        <w:t xml:space="preserve"> non-metric relationships and be used to classify data. For instance, multiple maps t-SNE weights points differently in different t-SNE plots, revealing similarities between points that would be impossible to show in single plots (</w:t>
      </w:r>
      <w:del w:id="454" w:author="Matt Thorstensen" w:date="2018-04-17T14:59:00Z">
        <w:r w:rsidR="00E40691" w:rsidDel="00737C13">
          <w:delText>van der</w:delText>
        </w:r>
      </w:del>
      <w:ins w:id="455" w:author="Matt Thorstensen" w:date="2018-04-17T14:59:00Z">
        <w:r w:rsidR="00737C13">
          <w:t>Van Der</w:t>
        </w:r>
      </w:ins>
      <w:r w:rsidR="00E40691">
        <w:t xml:space="preserve"> Maaten et al. 2012). </w:t>
      </w:r>
      <w:r w:rsidR="003C0469">
        <w:t xml:space="preserve">Other researchers have built classifier algorithms </w:t>
      </w:r>
      <w:r w:rsidR="00C17F5A">
        <w:t xml:space="preserve">to be used in tandem with t-SNE for classifying data points under various conditions of interest (Abdelmoula et al. 2016; </w:t>
      </w:r>
      <w:r w:rsidR="00C17F5A" w:rsidRPr="009B1FD3">
        <w:lastRenderedPageBreak/>
        <w:t>Birjandtalab</w:t>
      </w:r>
      <w:r w:rsidR="00C17F5A">
        <w:t xml:space="preserve"> et al. 2016; Guan et al. 2017). </w:t>
      </w:r>
      <w:del w:id="456" w:author="Hemstrom" w:date="2018-04-17T12:29:00Z">
        <w:r w:rsidR="00DC7DCB" w:rsidDel="00907682">
          <w:delText>Such a classifier,</w:delText>
        </w:r>
      </w:del>
      <w:ins w:id="457" w:author="Hemstrom" w:date="2018-04-17T12:29:00Z">
        <w:r w:rsidR="00907682">
          <w:t>Some of these,</w:t>
        </w:r>
      </w:ins>
      <w:r w:rsidR="00DC7DCB">
        <w:t xml:space="preserve"> such as a </w:t>
      </w:r>
      <w:r w:rsidR="00DC7DCB">
        <w:rPr>
          <w:i/>
        </w:rPr>
        <w:t>k</w:t>
      </w:r>
      <w:r w:rsidR="00DC7DCB">
        <w:t>-nearest-neighbor function tailored to population-level data,</w:t>
      </w:r>
      <w:ins w:id="458" w:author="Hemstrom" w:date="2018-04-17T12:29:00Z">
        <w:r w:rsidR="00907682">
          <w:t xml:space="preserve"> could be easily tailored to provide</w:t>
        </w:r>
      </w:ins>
      <w:del w:id="459" w:author="Hemstrom" w:date="2018-04-17T12:29:00Z">
        <w:r w:rsidR="00DC7DCB" w:rsidDel="00907682">
          <w:delText xml:space="preserve"> may provide</w:delText>
        </w:r>
      </w:del>
      <w:r w:rsidR="00DC7DCB">
        <w:t xml:space="preserve"> statistical support for population structure results visualized by t-SNE. </w:t>
      </w:r>
    </w:p>
    <w:sectPr w:rsidR="009B1FD3" w:rsidRPr="00DC7D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Hemstrom" w:date="2018-04-12T16:15:00Z" w:initials="H">
    <w:p w14:paraId="6C724DF3" w14:textId="4B673C47" w:rsidR="003D6AC7" w:rsidRDefault="003D6AC7">
      <w:pPr>
        <w:pStyle w:val="CommentText"/>
      </w:pPr>
      <w:r>
        <w:rPr>
          <w:rStyle w:val="CommentReference"/>
        </w:rPr>
        <w:annotationRef/>
      </w:r>
      <w:r>
        <w:t>One of the sup figures actually plots number of missing sequences as well, which is probably the one to cite here.</w:t>
      </w:r>
    </w:p>
  </w:comment>
  <w:comment w:id="100" w:author="Matt Thorstensen" w:date="2018-04-17T14:16:00Z" w:initials="MT">
    <w:p w14:paraId="583E4EC9" w14:textId="3DCB44D7" w:rsidR="00D568D6" w:rsidRDefault="00D568D6">
      <w:pPr>
        <w:pStyle w:val="CommentText"/>
      </w:pPr>
      <w:r>
        <w:rPr>
          <w:rStyle w:val="CommentReference"/>
        </w:rPr>
        <w:annotationRef/>
      </w:r>
      <w:r>
        <w:t>There was a sentence after this one about t-SNE erroneously clustering individuals. I believe that content is more appropriate in the limitations section, and want to end on a strong note following a “but, yes” structure for us presenting this method</w:t>
      </w:r>
    </w:p>
  </w:comment>
  <w:comment w:id="107" w:author="Hemstrom" w:date="2018-04-12T16:15:00Z" w:initials="H">
    <w:p w14:paraId="29099633" w14:textId="77777777" w:rsidR="0067511A" w:rsidRDefault="0067511A" w:rsidP="0067511A">
      <w:pPr>
        <w:pStyle w:val="CommentText"/>
      </w:pPr>
      <w:r>
        <w:rPr>
          <w:rStyle w:val="CommentReference"/>
        </w:rPr>
        <w:annotationRef/>
      </w:r>
      <w:r>
        <w:t>One of the sup figures actually plots number of missing sequences as well, which is probably the one to cite here.</w:t>
      </w:r>
    </w:p>
  </w:comment>
  <w:comment w:id="117" w:author="Hemstrom" w:date="2018-04-17T12:07:00Z" w:initials="H">
    <w:p w14:paraId="3BC7ED3F" w14:textId="4DA29D6D" w:rsidR="0067511A" w:rsidRDefault="0067511A">
      <w:pPr>
        <w:pStyle w:val="CommentText"/>
      </w:pPr>
      <w:r>
        <w:rPr>
          <w:rStyle w:val="CommentReference"/>
        </w:rPr>
        <w:annotationRef/>
      </w:r>
      <w:r>
        <w:t>I’m not sure why this specifically means that we can’t use if for analysis, it’s more the erroneous clusters and researcher latitude specifically.</w:t>
      </w:r>
    </w:p>
  </w:comment>
  <w:comment w:id="145" w:author="Hemstrom" w:date="2018-04-12T16:40:00Z" w:initials="H">
    <w:p w14:paraId="157616F2" w14:textId="6C097754" w:rsidR="00E81801" w:rsidRPr="00E81801" w:rsidRDefault="00E81801">
      <w:pPr>
        <w:pStyle w:val="CommentText"/>
      </w:pPr>
      <w:r>
        <w:rPr>
          <w:rStyle w:val="CommentReference"/>
        </w:rPr>
        <w:annotationRef/>
      </w:r>
      <w:r>
        <w:t xml:space="preserve">Talk about the stickleback inversion stuff? Those are probably bullshit clusters aside from the one. Should talk here about our findings—with perplexity = hbeta, we didn’t get hardly any obvious erroneous clustering or unclustered samples that should have been together. We only really saw this with the stickleback inversion data, which had a </w:t>
      </w:r>
      <w:r>
        <w:rPr>
          <w:i/>
        </w:rPr>
        <w:t>much</w:t>
      </w:r>
      <w:r>
        <w:t xml:space="preserve"> smaller sample size (</w:t>
      </w:r>
      <w:r w:rsidR="00475EB8">
        <w:t>only like 150 snps that were diagnostic for the inversion). I see that you talk about that later, though. Maybe move things around a bit?</w:t>
      </w:r>
    </w:p>
  </w:comment>
  <w:comment w:id="227" w:author="Hemstrom" w:date="2018-04-17T11:55:00Z" w:initials="H">
    <w:p w14:paraId="0BF4F2D0" w14:textId="77777777" w:rsidR="00174064" w:rsidRDefault="00174064" w:rsidP="00174064">
      <w:pPr>
        <w:pStyle w:val="CommentText"/>
      </w:pPr>
      <w:r>
        <w:rPr>
          <w:rStyle w:val="CommentReference"/>
        </w:rPr>
        <w:annotationRef/>
      </w:r>
      <w:r>
        <w:t>I did the checks and have figures ready.</w:t>
      </w:r>
    </w:p>
  </w:comment>
  <w:comment w:id="252" w:author="Hemstrom" w:date="2018-04-12T16:47:00Z" w:initials="H">
    <w:p w14:paraId="55610C4D" w14:textId="16664248" w:rsidR="00475EB8" w:rsidRDefault="00475EB8">
      <w:pPr>
        <w:pStyle w:val="CommentText"/>
      </w:pPr>
      <w:r>
        <w:rPr>
          <w:rStyle w:val="CommentReference"/>
        </w:rPr>
        <w:annotationRef/>
      </w:r>
      <w:r>
        <w:t>Although PCA also isn’t parameterized, so it has less researcher degrees of freedom.</w:t>
      </w:r>
    </w:p>
  </w:comment>
  <w:comment w:id="257" w:author="Hemstrom" w:date="2018-04-17T12:12:00Z" w:initials="H">
    <w:p w14:paraId="4B9EFFE9" w14:textId="144F015F" w:rsidR="00DF4C96" w:rsidRDefault="00DF4C96">
      <w:pPr>
        <w:pStyle w:val="CommentText"/>
      </w:pPr>
      <w:r>
        <w:rPr>
          <w:rStyle w:val="CommentReference"/>
        </w:rPr>
        <w:annotationRef/>
      </w:r>
      <w:r>
        <w:t>Agreed, but this statement seems out of place here.</w:t>
      </w:r>
    </w:p>
  </w:comment>
  <w:comment w:id="276" w:author="Hemstrom" w:date="2018-04-17T11:55:00Z" w:initials="H">
    <w:p w14:paraId="4991B5BC" w14:textId="73DF191D" w:rsidR="00FC6D68" w:rsidRDefault="00FC6D68">
      <w:pPr>
        <w:pStyle w:val="CommentText"/>
      </w:pPr>
      <w:r>
        <w:rPr>
          <w:rStyle w:val="CommentReference"/>
        </w:rPr>
        <w:annotationRef/>
      </w:r>
      <w:r>
        <w:t>I did the checks and have figures ready.</w:t>
      </w:r>
    </w:p>
  </w:comment>
  <w:comment w:id="400" w:author="Matt Thorstensen" w:date="2018-04-12T15:07:00Z" w:initials="MT">
    <w:p w14:paraId="24268E3A" w14:textId="3BAD1CEB" w:rsidR="007A2F17" w:rsidRDefault="007A2F17">
      <w:pPr>
        <w:pStyle w:val="CommentText"/>
      </w:pPr>
      <w:r>
        <w:rPr>
          <w:rStyle w:val="CommentReference"/>
        </w:rPr>
        <w:annotationRef/>
      </w:r>
      <w:r>
        <w:t>We really need to keep this example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24DF3" w15:done="0"/>
  <w15:commentEx w15:paraId="583E4EC9" w15:done="0"/>
  <w15:commentEx w15:paraId="29099633" w15:done="0"/>
  <w15:commentEx w15:paraId="3BC7ED3F" w15:done="0"/>
  <w15:commentEx w15:paraId="157616F2" w15:done="0"/>
  <w15:commentEx w15:paraId="0BF4F2D0" w15:done="0"/>
  <w15:commentEx w15:paraId="55610C4D" w15:done="1"/>
  <w15:commentEx w15:paraId="4B9EFFE9" w15:done="0"/>
  <w15:commentEx w15:paraId="4991B5BC" w15:done="0"/>
  <w15:commentEx w15:paraId="24268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24DF3" w16cid:durableId="1E807D06"/>
  <w16cid:commentId w16cid:paraId="583E4EC9" w16cid:durableId="1E808053"/>
  <w16cid:commentId w16cid:paraId="29099633" w16cid:durableId="1E807D07"/>
  <w16cid:commentId w16cid:paraId="3BC7ED3F" w16cid:durableId="1E807D08"/>
  <w16cid:commentId w16cid:paraId="157616F2" w16cid:durableId="1E807D09"/>
  <w16cid:commentId w16cid:paraId="24383D10" w16cid:durableId="1E807D0A"/>
  <w16cid:commentId w16cid:paraId="0BD7C8C3" w16cid:durableId="1E80888A"/>
  <w16cid:commentId w16cid:paraId="0BF4F2D0" w16cid:durableId="1E808847"/>
  <w16cid:commentId w16cid:paraId="55610C4D" w16cid:durableId="1E807D0B"/>
  <w16cid:commentId w16cid:paraId="4B9EFFE9" w16cid:durableId="1E807D0C"/>
  <w16cid:commentId w16cid:paraId="4991B5BC" w16cid:durableId="1E807D0D"/>
  <w16cid:commentId w16cid:paraId="24268E3A" w16cid:durableId="1E79F4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mstrom">
    <w15:presenceInfo w15:providerId="None" w15:userId="Hemstrom"/>
  </w15:person>
  <w15:person w15:author="Matt Thorstensen">
    <w15:presenceInfo w15:providerId="None" w15:userId="Matt Thor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CC"/>
    <w:rsid w:val="0000380A"/>
    <w:rsid w:val="00052BBE"/>
    <w:rsid w:val="000901FD"/>
    <w:rsid w:val="00110479"/>
    <w:rsid w:val="00174064"/>
    <w:rsid w:val="00177B0C"/>
    <w:rsid w:val="00181476"/>
    <w:rsid w:val="001C6CC2"/>
    <w:rsid w:val="001D4275"/>
    <w:rsid w:val="001E7FD4"/>
    <w:rsid w:val="001F0AA6"/>
    <w:rsid w:val="002404B0"/>
    <w:rsid w:val="002A023D"/>
    <w:rsid w:val="00374E0E"/>
    <w:rsid w:val="00381EF3"/>
    <w:rsid w:val="003B1DCC"/>
    <w:rsid w:val="003C0469"/>
    <w:rsid w:val="003D6AC7"/>
    <w:rsid w:val="003F5FAC"/>
    <w:rsid w:val="00403AD3"/>
    <w:rsid w:val="00406EA7"/>
    <w:rsid w:val="0047236E"/>
    <w:rsid w:val="00475EB8"/>
    <w:rsid w:val="004B5F38"/>
    <w:rsid w:val="004B6C16"/>
    <w:rsid w:val="00502955"/>
    <w:rsid w:val="00531F58"/>
    <w:rsid w:val="00582825"/>
    <w:rsid w:val="00593060"/>
    <w:rsid w:val="005B4AAE"/>
    <w:rsid w:val="0061068D"/>
    <w:rsid w:val="00623425"/>
    <w:rsid w:val="00650BB5"/>
    <w:rsid w:val="0065296A"/>
    <w:rsid w:val="006746D7"/>
    <w:rsid w:val="0067511A"/>
    <w:rsid w:val="00676EA5"/>
    <w:rsid w:val="00690175"/>
    <w:rsid w:val="006B2737"/>
    <w:rsid w:val="006E705A"/>
    <w:rsid w:val="006F3A8A"/>
    <w:rsid w:val="00731BE2"/>
    <w:rsid w:val="007372EC"/>
    <w:rsid w:val="00737C13"/>
    <w:rsid w:val="00750369"/>
    <w:rsid w:val="00750A02"/>
    <w:rsid w:val="00781870"/>
    <w:rsid w:val="00783D03"/>
    <w:rsid w:val="00783ED7"/>
    <w:rsid w:val="00795F71"/>
    <w:rsid w:val="007A2F17"/>
    <w:rsid w:val="007D2D71"/>
    <w:rsid w:val="007F4BF3"/>
    <w:rsid w:val="007F544C"/>
    <w:rsid w:val="00803DE3"/>
    <w:rsid w:val="008175E9"/>
    <w:rsid w:val="00827BD5"/>
    <w:rsid w:val="00883FCC"/>
    <w:rsid w:val="008A3AD5"/>
    <w:rsid w:val="008D71B1"/>
    <w:rsid w:val="00900D66"/>
    <w:rsid w:val="00907682"/>
    <w:rsid w:val="0091170F"/>
    <w:rsid w:val="00914D0C"/>
    <w:rsid w:val="0091552A"/>
    <w:rsid w:val="009334EA"/>
    <w:rsid w:val="0099163C"/>
    <w:rsid w:val="00997D28"/>
    <w:rsid w:val="009B1FD3"/>
    <w:rsid w:val="009C0D70"/>
    <w:rsid w:val="009C0DA8"/>
    <w:rsid w:val="009C1D7C"/>
    <w:rsid w:val="00A050A1"/>
    <w:rsid w:val="00A171F3"/>
    <w:rsid w:val="00A536FF"/>
    <w:rsid w:val="00A56F6C"/>
    <w:rsid w:val="00A61916"/>
    <w:rsid w:val="00A731C4"/>
    <w:rsid w:val="00A74166"/>
    <w:rsid w:val="00AD6D73"/>
    <w:rsid w:val="00AE10AA"/>
    <w:rsid w:val="00B12B3E"/>
    <w:rsid w:val="00BA0070"/>
    <w:rsid w:val="00BB15AA"/>
    <w:rsid w:val="00BB3A7A"/>
    <w:rsid w:val="00BE3CEE"/>
    <w:rsid w:val="00C17F5A"/>
    <w:rsid w:val="00CA4E74"/>
    <w:rsid w:val="00CB4752"/>
    <w:rsid w:val="00CB4E7B"/>
    <w:rsid w:val="00D1241B"/>
    <w:rsid w:val="00D12B7D"/>
    <w:rsid w:val="00D568D6"/>
    <w:rsid w:val="00D83047"/>
    <w:rsid w:val="00DC7DCB"/>
    <w:rsid w:val="00DF4C96"/>
    <w:rsid w:val="00DF6D37"/>
    <w:rsid w:val="00E15D54"/>
    <w:rsid w:val="00E323A6"/>
    <w:rsid w:val="00E40691"/>
    <w:rsid w:val="00E474E9"/>
    <w:rsid w:val="00E554D7"/>
    <w:rsid w:val="00E6055A"/>
    <w:rsid w:val="00E67BCD"/>
    <w:rsid w:val="00E7031B"/>
    <w:rsid w:val="00E773D2"/>
    <w:rsid w:val="00E81801"/>
    <w:rsid w:val="00EB1CC5"/>
    <w:rsid w:val="00EB2331"/>
    <w:rsid w:val="00EC3D55"/>
    <w:rsid w:val="00F16356"/>
    <w:rsid w:val="00F2030C"/>
    <w:rsid w:val="00F44C5B"/>
    <w:rsid w:val="00F5776F"/>
    <w:rsid w:val="00F60A86"/>
    <w:rsid w:val="00F9042C"/>
    <w:rsid w:val="00FC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6D75"/>
  <w15:chartTrackingRefBased/>
  <w15:docId w15:val="{1CC60ADE-6D9B-4D7D-A83C-3E2A5FCD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2F17"/>
    <w:rPr>
      <w:sz w:val="16"/>
      <w:szCs w:val="16"/>
    </w:rPr>
  </w:style>
  <w:style w:type="paragraph" w:styleId="CommentText">
    <w:name w:val="annotation text"/>
    <w:basedOn w:val="Normal"/>
    <w:link w:val="CommentTextChar"/>
    <w:uiPriority w:val="99"/>
    <w:semiHidden/>
    <w:unhideWhenUsed/>
    <w:rsid w:val="007A2F17"/>
    <w:pPr>
      <w:spacing w:line="240" w:lineRule="auto"/>
    </w:pPr>
    <w:rPr>
      <w:sz w:val="20"/>
      <w:szCs w:val="20"/>
    </w:rPr>
  </w:style>
  <w:style w:type="character" w:customStyle="1" w:styleId="CommentTextChar">
    <w:name w:val="Comment Text Char"/>
    <w:basedOn w:val="DefaultParagraphFont"/>
    <w:link w:val="CommentText"/>
    <w:uiPriority w:val="99"/>
    <w:semiHidden/>
    <w:rsid w:val="007A2F17"/>
    <w:rPr>
      <w:sz w:val="20"/>
      <w:szCs w:val="20"/>
    </w:rPr>
  </w:style>
  <w:style w:type="paragraph" w:styleId="CommentSubject">
    <w:name w:val="annotation subject"/>
    <w:basedOn w:val="CommentText"/>
    <w:next w:val="CommentText"/>
    <w:link w:val="CommentSubjectChar"/>
    <w:uiPriority w:val="99"/>
    <w:semiHidden/>
    <w:unhideWhenUsed/>
    <w:rsid w:val="007A2F17"/>
    <w:rPr>
      <w:b/>
      <w:bCs/>
    </w:rPr>
  </w:style>
  <w:style w:type="character" w:customStyle="1" w:styleId="CommentSubjectChar">
    <w:name w:val="Comment Subject Char"/>
    <w:basedOn w:val="CommentTextChar"/>
    <w:link w:val="CommentSubject"/>
    <w:uiPriority w:val="99"/>
    <w:semiHidden/>
    <w:rsid w:val="007A2F17"/>
    <w:rPr>
      <w:b/>
      <w:bCs/>
      <w:sz w:val="20"/>
      <w:szCs w:val="20"/>
    </w:rPr>
  </w:style>
  <w:style w:type="paragraph" w:styleId="BalloonText">
    <w:name w:val="Balloon Text"/>
    <w:basedOn w:val="Normal"/>
    <w:link w:val="BalloonTextChar"/>
    <w:uiPriority w:val="99"/>
    <w:semiHidden/>
    <w:unhideWhenUsed/>
    <w:rsid w:val="007A2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F17"/>
    <w:rPr>
      <w:rFonts w:ascii="Segoe UI" w:hAnsi="Segoe UI" w:cs="Segoe UI"/>
      <w:sz w:val="18"/>
      <w:szCs w:val="18"/>
    </w:rPr>
  </w:style>
  <w:style w:type="character" w:customStyle="1" w:styleId="lrzxr">
    <w:name w:val="lrzxr"/>
    <w:basedOn w:val="DefaultParagraphFont"/>
    <w:rsid w:val="00783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Thorstensen</dc:creator>
  <cp:keywords/>
  <dc:description/>
  <cp:lastModifiedBy>Hemstrom</cp:lastModifiedBy>
  <cp:revision>34</cp:revision>
  <dcterms:created xsi:type="dcterms:W3CDTF">2018-04-12T23:54:00Z</dcterms:created>
  <dcterms:modified xsi:type="dcterms:W3CDTF">2018-04-19T18:55:00Z</dcterms:modified>
</cp:coreProperties>
</file>