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784A1" w14:textId="353B40A8" w:rsidR="00FE4420" w:rsidRDefault="0086745E" w:rsidP="00E6260E">
      <w:pPr>
        <w:spacing w:line="480" w:lineRule="auto"/>
      </w:pPr>
      <w:del w:id="0" w:author="Hemstrom" w:date="2018-04-19T13:00:00Z">
        <w:r w:rsidDel="00EA3F1E">
          <w:delText xml:space="preserve">A Tale of Two Methods: </w:delText>
        </w:r>
      </w:del>
      <w:r w:rsidR="00F36AA6">
        <w:t xml:space="preserve">Visualizing </w:t>
      </w:r>
      <w:r w:rsidR="002E7DF2">
        <w:t xml:space="preserve">Pedigree and Population-Level </w:t>
      </w:r>
      <w:r w:rsidR="00F36AA6">
        <w:t>Data</w:t>
      </w:r>
      <w:r w:rsidR="00FE4420">
        <w:t xml:space="preserve"> in Molecular Ecology</w:t>
      </w:r>
      <w:ins w:id="1" w:author="Hemstrom" w:date="2018-04-19T13:00:00Z">
        <w:r w:rsidR="00EA3F1E">
          <w:t xml:space="preserve">: </w:t>
        </w:r>
        <w:commentRangeStart w:id="2"/>
        <w:r w:rsidR="00EA3F1E">
          <w:t>A Tale of Two Methods</w:t>
        </w:r>
      </w:ins>
      <w:r w:rsidR="00FE4420">
        <w:t xml:space="preserve"> </w:t>
      </w:r>
      <w:commentRangeEnd w:id="2"/>
      <w:r w:rsidR="00EA3F1E">
        <w:rPr>
          <w:rStyle w:val="CommentReference"/>
        </w:rPr>
        <w:commentReference w:id="2"/>
      </w:r>
    </w:p>
    <w:p w14:paraId="14F68634" w14:textId="22F7E189" w:rsidR="00A61A8D" w:rsidRDefault="00A61A8D" w:rsidP="00E6260E">
      <w:pPr>
        <w:spacing w:line="480" w:lineRule="auto"/>
      </w:pPr>
      <w:r>
        <w:t xml:space="preserve">Matt </w:t>
      </w:r>
      <w:proofErr w:type="spellStart"/>
      <w:r>
        <w:t>Thorstensen</w:t>
      </w:r>
      <w:proofErr w:type="spellEnd"/>
      <w:r>
        <w:t xml:space="preserve">*, William Hemstrom*, and Andrea </w:t>
      </w:r>
      <w:proofErr w:type="spellStart"/>
      <w:r>
        <w:t>Schreier</w:t>
      </w:r>
      <w:proofErr w:type="spellEnd"/>
    </w:p>
    <w:p w14:paraId="3225727A" w14:textId="20EB5646" w:rsidR="00D83047" w:rsidRDefault="00E6260E" w:rsidP="00E6260E">
      <w:pPr>
        <w:spacing w:line="480" w:lineRule="auto"/>
      </w:pPr>
      <w:r>
        <w:t>Introduction</w:t>
      </w:r>
    </w:p>
    <w:p w14:paraId="43BCD60F" w14:textId="1CB6985B" w:rsidR="00E6260E" w:rsidDel="00E04900" w:rsidRDefault="00403367" w:rsidP="00E6260E">
      <w:pPr>
        <w:spacing w:line="480" w:lineRule="auto"/>
        <w:rPr>
          <w:del w:id="3" w:author="Hemstrom" w:date="2018-04-19T13:39:00Z"/>
        </w:rPr>
      </w:pPr>
      <w:r>
        <w:tab/>
      </w:r>
      <w:ins w:id="4" w:author="Hemstrom" w:date="2018-04-19T13:15:00Z">
        <w:r w:rsidR="00892881">
          <w:t xml:space="preserve">There is a pressing need for better methods to visualize </w:t>
        </w:r>
      </w:ins>
      <w:del w:id="5" w:author="Hemstrom" w:date="2018-04-19T13:15:00Z">
        <w:r w:rsidR="002C1E4C" w:rsidDel="00892881">
          <w:delText xml:space="preserve">Visualizing </w:delText>
        </w:r>
      </w:del>
      <w:r w:rsidR="002C1E4C">
        <w:t>multidimensional data</w:t>
      </w:r>
      <w:ins w:id="6" w:author="Hemstrom" w:date="2018-04-19T13:15:00Z">
        <w:r w:rsidR="00892881">
          <w:t xml:space="preserve"> in molecular ecology.</w:t>
        </w:r>
      </w:ins>
      <w:del w:id="7" w:author="Hemstrom" w:date="2018-04-19T13:13:00Z">
        <w:r w:rsidR="0042352A" w:rsidDel="00892881">
          <w:delText xml:space="preserve">, </w:delText>
        </w:r>
      </w:del>
      <w:del w:id="8" w:author="Hemstrom" w:date="2018-04-19T13:16:00Z">
        <w:r w:rsidR="0042352A" w:rsidDel="00892881">
          <w:delText>such as</w:delText>
        </w:r>
      </w:del>
      <w:r w:rsidR="0042352A">
        <w:t xml:space="preserve"> </w:t>
      </w:r>
      <w:ins w:id="9" w:author="Hemstrom" w:date="2018-04-19T13:19:00Z">
        <w:r w:rsidR="00892881">
          <w:t>V</w:t>
        </w:r>
        <w:r w:rsidR="00892881">
          <w:t>isualizations can be helpful tools for first-pass investigations on a data set and can produce informative figures to support numerical results for publication</w:t>
        </w:r>
        <w:r w:rsidR="00892881">
          <w:t xml:space="preserve">, and so are almost always part of analysis pipelines across the discipline. </w:t>
        </w:r>
      </w:ins>
      <w:del w:id="10" w:author="Hemstrom" w:date="2018-04-19T13:13:00Z">
        <w:r w:rsidR="0042352A" w:rsidDel="00892881">
          <w:delText xml:space="preserve">with </w:delText>
        </w:r>
      </w:del>
      <w:del w:id="11" w:author="Hemstrom" w:date="2018-04-19T13:16:00Z">
        <w:r w:rsidR="0042352A" w:rsidDel="00892881">
          <w:delText>p</w:delText>
        </w:r>
      </w:del>
      <w:del w:id="12" w:author="Hemstrom" w:date="2018-04-19T13:19:00Z">
        <w:r w:rsidR="0042352A" w:rsidDel="00892881">
          <w:delText>edigree or within</w:delText>
        </w:r>
      </w:del>
      <w:del w:id="13" w:author="Hemstrom" w:date="2018-04-19T13:13:00Z">
        <w:r w:rsidR="0042352A" w:rsidDel="00892881">
          <w:delText>-</w:delText>
        </w:r>
      </w:del>
      <w:del w:id="14" w:author="Hemstrom" w:date="2018-04-19T13:19:00Z">
        <w:r w:rsidR="0042352A" w:rsidDel="00892881">
          <w:delText>population diversity</w:delText>
        </w:r>
      </w:del>
      <w:del w:id="15" w:author="Hemstrom" w:date="2018-04-19T13:14:00Z">
        <w:r w:rsidR="0042352A" w:rsidDel="00892881">
          <w:delText xml:space="preserve"> is difficult in </w:delText>
        </w:r>
        <w:r w:rsidR="00495682" w:rsidDel="00892881">
          <w:delText>molecular ecology</w:delText>
        </w:r>
      </w:del>
      <w:del w:id="16" w:author="Hemstrom" w:date="2018-04-19T13:17:00Z">
        <w:r w:rsidR="0042352A" w:rsidDel="00892881">
          <w:delText xml:space="preserve">. </w:delText>
        </w:r>
        <w:r w:rsidR="007E274F" w:rsidDel="00892881">
          <w:delText xml:space="preserve">Data </w:delText>
        </w:r>
      </w:del>
      <w:del w:id="17" w:author="Hemstrom" w:date="2018-04-19T13:19:00Z">
        <w:r w:rsidR="007E274F" w:rsidDel="00892881">
          <w:delText>visual</w:delText>
        </w:r>
      </w:del>
      <w:del w:id="18" w:author="Hemstrom" w:date="2018-04-19T13:17:00Z">
        <w:r w:rsidR="007E274F" w:rsidDel="00892881">
          <w:delText>ization</w:delText>
        </w:r>
      </w:del>
      <w:del w:id="19" w:author="Hemstrom" w:date="2018-04-19T13:19:00Z">
        <w:r w:rsidR="007E274F" w:rsidDel="00892881">
          <w:delText xml:space="preserve"> can be </w:delText>
        </w:r>
      </w:del>
      <w:del w:id="20" w:author="Hemstrom" w:date="2018-04-19T13:17:00Z">
        <w:r w:rsidR="007E274F" w:rsidDel="00892881">
          <w:delText xml:space="preserve">a </w:delText>
        </w:r>
      </w:del>
      <w:del w:id="21" w:author="Hemstrom" w:date="2018-04-19T13:19:00Z">
        <w:r w:rsidR="007E274F" w:rsidDel="00892881">
          <w:delText xml:space="preserve">helpful tool for first-pass investigations on a data set </w:delText>
        </w:r>
      </w:del>
      <w:del w:id="22" w:author="Hemstrom" w:date="2018-04-19T13:17:00Z">
        <w:r w:rsidR="007E274F" w:rsidDel="00892881">
          <w:delText xml:space="preserve">when beginning analysis and for presenting results in </w:delText>
        </w:r>
      </w:del>
      <w:del w:id="23" w:author="Hemstrom" w:date="2018-04-19T13:19:00Z">
        <w:r w:rsidR="007E274F" w:rsidDel="00892881">
          <w:delText>informative figures</w:delText>
        </w:r>
      </w:del>
      <w:del w:id="24" w:author="Hemstrom" w:date="2018-04-19T13:20:00Z">
        <w:r w:rsidR="007E274F" w:rsidDel="00892881">
          <w:delText xml:space="preserve">. </w:delText>
        </w:r>
      </w:del>
      <w:del w:id="25" w:author="Hemstrom" w:date="2018-04-19T13:18:00Z">
        <w:r w:rsidR="00020C18" w:rsidDel="00892881">
          <w:delText>For example</w:delText>
        </w:r>
      </w:del>
      <w:ins w:id="26" w:author="Hemstrom" w:date="2018-04-19T13:18:00Z">
        <w:r w:rsidR="00892881">
          <w:t>Existing methods typically work well with low dimensional data</w:t>
        </w:r>
      </w:ins>
      <w:r w:rsidR="00020C18">
        <w:t xml:space="preserve">, </w:t>
      </w:r>
      <w:ins w:id="27" w:author="Hemstrom" w:date="2018-04-19T13:18:00Z">
        <w:r w:rsidR="00892881">
          <w:t>but struggle to depict more complex relationships</w:t>
        </w:r>
      </w:ins>
      <w:ins w:id="28" w:author="Hemstrom" w:date="2018-04-19T13:21:00Z">
        <w:r w:rsidR="00892881">
          <w:t>, such as</w:t>
        </w:r>
      </w:ins>
      <w:ins w:id="29" w:author="Hemstrom" w:date="2018-04-19T13:20:00Z">
        <w:r w:rsidR="00892881">
          <w:t xml:space="preserve"> p</w:t>
        </w:r>
        <w:r w:rsidR="00892881">
          <w:t>edigrees or within and between-population diversity</w:t>
        </w:r>
        <w:r w:rsidR="00892881">
          <w:t xml:space="preserve">. </w:t>
        </w:r>
      </w:ins>
      <w:ins w:id="30" w:author="Hemstrom" w:date="2018-04-19T13:21:00Z">
        <w:r w:rsidR="00892881">
          <w:t xml:space="preserve">For example, </w:t>
        </w:r>
      </w:ins>
      <w:ins w:id="31" w:author="Hemstrom" w:date="2018-04-19T13:22:00Z">
        <w:r w:rsidR="00892881">
          <w:t xml:space="preserve">plots produced by the program </w:t>
        </w:r>
      </w:ins>
      <w:r w:rsidR="00020C18">
        <w:t>STRUCTURE</w:t>
      </w:r>
      <w:ins w:id="32" w:author="Hemstrom" w:date="2018-04-19T13:26:00Z">
        <w:r w:rsidR="008E54AA">
          <w:t xml:space="preserve"> </w:t>
        </w:r>
      </w:ins>
      <w:del w:id="33" w:author="Hemstrom" w:date="2018-04-19T13:26:00Z">
        <w:r w:rsidR="008E54AA" w:rsidDel="008E54AA">
          <w:fldChar w:fldCharType="begin"/>
        </w:r>
        <w:r w:rsidR="008E54AA" w:rsidDel="008E54AA">
          <w:delInstrText xml:space="preserve"> ADDIN EN.CITE &lt;EndNote&gt;&lt;Cite&gt;&lt;Author&gt;Pritchard&lt;/Author&gt;&lt;Year&gt;2000&lt;/Year&gt;&lt;RecNum&gt;2368&lt;/RecNum&gt;&lt;DisplayText&gt;(Pritchard et al., 2000)&lt;/DisplayText&gt;&lt;record&gt;&lt;rec-number&gt;2368&lt;/rec-number&gt;&lt;foreign-keys&gt;&lt;key app="EN" db-id="50wxdpzd9vd5r7e9t5b595djrfpttrxw9avp" timestamp="1462999311"&gt;2368&lt;/key&gt;&lt;/foreign-keys&gt;&lt;ref-type name="Journal Article"&gt;17&lt;/ref-type&gt;&lt;contributors&gt;&lt;authors&gt;&lt;author&gt;Pritchard, Jonathan K&lt;/author&gt;&lt;author&gt;Stephens, Matthew&lt;/author&gt;&lt;author&gt;Donnelly, Peter&lt;/author&gt;&lt;/authors&gt;&lt;/contributors&gt;&lt;titles&gt;&lt;title&gt;Inference of population structure using multilocus genotype data&lt;/title&gt;&lt;secondary-title&gt;Genetics&lt;/secondary-title&gt;&lt;/titles&gt;&lt;periodical&gt;&lt;full-title&gt;Genetics&lt;/full-title&gt;&lt;/periodical&gt;&lt;pages&gt;945-959&lt;/pages&gt;&lt;volume&gt;155&lt;/volume&gt;&lt;number&gt;2&lt;/number&gt;&lt;dates&gt;&lt;year&gt;2000&lt;/year&gt;&lt;/dates&gt;&lt;isbn&gt;0016-6731&lt;/isbn&gt;&lt;urls&gt;&lt;/urls&gt;&lt;/record&gt;&lt;/Cite&gt;&lt;/EndNote&gt;</w:delInstrText>
        </w:r>
        <w:r w:rsidR="008E54AA" w:rsidDel="008E54AA">
          <w:fldChar w:fldCharType="separate"/>
        </w:r>
        <w:r w:rsidR="008E54AA" w:rsidDel="008E54AA">
          <w:rPr>
            <w:noProof/>
          </w:rPr>
          <w:delText>(Pritchard et al., 2000)</w:delText>
        </w:r>
        <w:r w:rsidR="008E54AA" w:rsidDel="008E54AA">
          <w:fldChar w:fldCharType="end"/>
        </w:r>
      </w:del>
      <w:r w:rsidR="00020C18">
        <w:t xml:space="preserve"> </w:t>
      </w:r>
      <w:del w:id="34" w:author="Hemstrom" w:date="2018-04-19T13:22:00Z">
        <w:r w:rsidR="00020C18" w:rsidDel="00892881">
          <w:delText>plots</w:delText>
        </w:r>
      </w:del>
      <w:ins w:id="35" w:author="Hemstrom" w:date="2018-04-19T13:22:00Z">
        <w:r w:rsidR="00892881">
          <w:t>clearly</w:t>
        </w:r>
      </w:ins>
      <w:del w:id="36" w:author="Hemstrom" w:date="2018-04-19T13:20:00Z">
        <w:r w:rsidR="00020C18" w:rsidDel="00892881">
          <w:delText xml:space="preserve"> (citation)</w:delText>
        </w:r>
      </w:del>
      <w:r w:rsidR="00020C18">
        <w:t xml:space="preserve"> show information about population structure and hybridization</w:t>
      </w:r>
      <w:ins w:id="37" w:author="Hemstrom" w:date="2018-04-19T13:26:00Z">
        <w:r w:rsidR="008E54AA">
          <w:t xml:space="preserve"> </w:t>
        </w:r>
        <w:r w:rsidR="008E54AA">
          <w:fldChar w:fldCharType="begin"/>
        </w:r>
        <w:r w:rsidR="008E54AA">
          <w:instrText xml:space="preserve"> ADDIN EN.CITE &lt;EndNote&gt;&lt;Cite&gt;&lt;Author&gt;Pritchard&lt;/Author&gt;&lt;Year&gt;2000&lt;/Year&gt;&lt;RecNum&gt;2368&lt;/RecNum&gt;&lt;DisplayText&gt;(Pritchard et al., 2000)&lt;/DisplayText&gt;&lt;record&gt;&lt;rec-number&gt;2368&lt;/rec-number&gt;&lt;foreign-keys&gt;&lt;key app="EN" db-id="50wxdpzd9vd5r7e9t5b595djrfpttrxw9avp" timestamp="1462999311"&gt;2368&lt;/key&gt;&lt;/foreign-keys&gt;&lt;ref-type name="Journal Article"&gt;17&lt;/ref-type&gt;&lt;contributors&gt;&lt;authors&gt;&lt;author&gt;Pritchard, Jonathan K&lt;/author&gt;&lt;author&gt;Stephens, Matthew&lt;/author&gt;&lt;author&gt;Donnelly, Peter&lt;/author&gt;&lt;/authors&gt;&lt;/contributors&gt;&lt;titles&gt;&lt;title&gt;Inference of population structure using multilocus genotype data&lt;/title&gt;&lt;secondary-title&gt;Genetics&lt;/secondary-title&gt;&lt;/titles&gt;&lt;periodical&gt;&lt;full-title&gt;Genetics&lt;/full-title&gt;&lt;/periodical&gt;&lt;pages&gt;945-959&lt;/pages&gt;&lt;volume&gt;155&lt;/volume&gt;&lt;number&gt;2&lt;/number&gt;&lt;dates&gt;&lt;year&gt;2000&lt;/year&gt;&lt;/dates&gt;&lt;isbn&gt;0016-6731&lt;/isbn&gt;&lt;urls&gt;&lt;/urls&gt;&lt;/record&gt;&lt;/Cite&gt;&lt;/EndNote&gt;</w:instrText>
        </w:r>
        <w:r w:rsidR="008E54AA">
          <w:fldChar w:fldCharType="separate"/>
        </w:r>
        <w:r w:rsidR="008E54AA">
          <w:rPr>
            <w:noProof/>
          </w:rPr>
          <w:t>(Pritchard et al., 2000)</w:t>
        </w:r>
        <w:r w:rsidR="008E54AA">
          <w:fldChar w:fldCharType="end"/>
        </w:r>
      </w:ins>
      <w:del w:id="38" w:author="Hemstrom" w:date="2018-04-19T13:22:00Z">
        <w:r w:rsidR="00020C18" w:rsidDel="00892881">
          <w:delText xml:space="preserve"> in clear ways</w:delText>
        </w:r>
      </w:del>
      <w:r w:rsidR="00020C18">
        <w:t xml:space="preserve">, </w:t>
      </w:r>
      <w:del w:id="39" w:author="Hemstrom" w:date="2018-04-19T13:22:00Z">
        <w:r w:rsidR="00020C18" w:rsidDel="00892881">
          <w:delText>but population substructure or hierarchical structure are difficult phenomena to display</w:delText>
        </w:r>
      </w:del>
      <w:ins w:id="40" w:author="Hemstrom" w:date="2018-04-19T13:22:00Z">
        <w:r w:rsidR="00892881">
          <w:t xml:space="preserve">but often fail to show </w:t>
        </w:r>
      </w:ins>
      <w:ins w:id="41" w:author="Hemstrom" w:date="2018-04-19T13:23:00Z">
        <w:r w:rsidR="00892881">
          <w:t xml:space="preserve">hierarchical or fine-scale population structure </w:t>
        </w:r>
      </w:ins>
      <w:r w:rsidR="008E54AA">
        <w:fldChar w:fldCharType="begin">
          <w:fldData xml:space="preserve">PEVuZE5vdGU+PENpdGU+PEF1dGhvcj5LYWxpbm93c2tpPC9BdXRob3I+PFllYXI+MjAxMTwvWWVh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</w:fldData>
        </w:fldChar>
      </w:r>
      <w:r w:rsidR="008E54AA">
        <w:instrText xml:space="preserve"> ADDIN EN.CITE </w:instrText>
      </w:r>
      <w:r w:rsidR="008E54AA">
        <w:fldChar w:fldCharType="begin">
          <w:fldData xml:space="preserve">PEVuZE5vdGU+PENpdGU+PEF1dGhvcj5LYWxpbm93c2tpPC9BdXRob3I+PFllYXI+MjAxMTwvWWVh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</w:fldData>
        </w:fldChar>
      </w:r>
      <w:r w:rsidR="008E54AA">
        <w:instrText xml:space="preserve"> ADDIN EN.CITE.DATA </w:instrText>
      </w:r>
      <w:r w:rsidR="008E54AA">
        <w:fldChar w:fldCharType="end"/>
      </w:r>
      <w:r w:rsidR="008E54AA">
        <w:fldChar w:fldCharType="separate"/>
      </w:r>
      <w:r w:rsidR="008E54AA">
        <w:rPr>
          <w:noProof/>
        </w:rPr>
        <w:t>(Hubisz et al., 2009; Kalinowski, 2011)</w:t>
      </w:r>
      <w:r w:rsidR="008E54AA">
        <w:fldChar w:fldCharType="end"/>
      </w:r>
      <w:r w:rsidR="00020C18">
        <w:t xml:space="preserve">. </w:t>
      </w:r>
      <w:r w:rsidR="006A7CDF">
        <w:t xml:space="preserve">Principle </w:t>
      </w:r>
      <w:ins w:id="42" w:author="Hemstrom" w:date="2018-04-19T13:27:00Z">
        <w:r w:rsidR="008E54AA">
          <w:t>C</w:t>
        </w:r>
      </w:ins>
      <w:del w:id="43" w:author="Hemstrom" w:date="2018-04-19T13:27:00Z">
        <w:r w:rsidR="006A7CDF" w:rsidDel="008E54AA">
          <w:delText>c</w:delText>
        </w:r>
      </w:del>
      <w:r w:rsidR="006A7CDF">
        <w:t>omponent</w:t>
      </w:r>
      <w:del w:id="44" w:author="Hemstrom" w:date="2018-04-19T13:30:00Z">
        <w:r w:rsidR="006A7CDF" w:rsidDel="008E54AA">
          <w:delText>s</w:delText>
        </w:r>
      </w:del>
      <w:r w:rsidR="006A7CDF">
        <w:t xml:space="preserve"> </w:t>
      </w:r>
      <w:ins w:id="45" w:author="Hemstrom" w:date="2018-04-19T13:27:00Z">
        <w:r w:rsidR="008E54AA">
          <w:t>A</w:t>
        </w:r>
      </w:ins>
      <w:del w:id="46" w:author="Hemstrom" w:date="2018-04-19T13:27:00Z">
        <w:r w:rsidR="006A7CDF" w:rsidDel="008E54AA">
          <w:delText>a</w:delText>
        </w:r>
      </w:del>
      <w:r w:rsidR="006A7CDF">
        <w:t>nalys</w:t>
      </w:r>
      <w:ins w:id="47" w:author="Hemstrom" w:date="2018-04-19T13:27:00Z">
        <w:r w:rsidR="008E54AA">
          <w:t>i</w:t>
        </w:r>
      </w:ins>
      <w:del w:id="48" w:author="Hemstrom" w:date="2018-04-19T13:27:00Z">
        <w:r w:rsidR="006A7CDF" w:rsidDel="008E54AA">
          <w:delText>e</w:delText>
        </w:r>
      </w:del>
      <w:r w:rsidR="006A7CDF">
        <w:t>s (PCA</w:t>
      </w:r>
      <w:del w:id="49" w:author="Hemstrom" w:date="2018-04-19T13:27:00Z">
        <w:r w:rsidR="006A7CDF" w:rsidDel="008E54AA">
          <w:delText>’s</w:delText>
        </w:r>
      </w:del>
      <w:r w:rsidR="006A7CDF">
        <w:t xml:space="preserve">) </w:t>
      </w:r>
      <w:ins w:id="50" w:author="Hemstrom" w:date="2018-04-19T13:30:00Z">
        <w:r w:rsidR="008E54AA">
          <w:t>is</w:t>
        </w:r>
      </w:ins>
      <w:ins w:id="51" w:author="Hemstrom" w:date="2018-04-19T13:27:00Z">
        <w:r w:rsidR="008E54AA">
          <w:t xml:space="preserve"> likewise excellent at showing large scale clustering patterns, </w:t>
        </w:r>
      </w:ins>
      <w:del w:id="52" w:author="Hemstrom" w:date="2018-04-19T13:27:00Z">
        <w:r w:rsidR="006A7CDF" w:rsidDel="008E54AA">
          <w:delText xml:space="preserve">have been used to show population structure, </w:delText>
        </w:r>
      </w:del>
      <w:r w:rsidR="006A7CDF">
        <w:t>but</w:t>
      </w:r>
      <w:del w:id="53" w:author="Hemstrom" w:date="2018-04-19T13:27:00Z">
        <w:r w:rsidR="006A7CDF" w:rsidDel="008E54AA">
          <w:delText xml:space="preserve"> with a</w:delText>
        </w:r>
      </w:del>
      <w:ins w:id="54" w:author="Hemstrom" w:date="2018-04-19T13:27:00Z">
        <w:r w:rsidR="008E54AA">
          <w:t xml:space="preserve">, since </w:t>
        </w:r>
      </w:ins>
      <w:ins w:id="55" w:author="Hemstrom" w:date="2018-04-19T13:28:00Z">
        <w:r w:rsidR="008E54AA">
          <w:t>the first several principle components (those which are typically plotted)</w:t>
        </w:r>
      </w:ins>
      <w:r w:rsidR="006A7CDF">
        <w:t xml:space="preserve"> </w:t>
      </w:r>
      <w:del w:id="56" w:author="Hemstrom" w:date="2018-04-19T13:28:00Z">
        <w:r w:rsidR="006A7CDF" w:rsidDel="008E54AA">
          <w:delText xml:space="preserve">focus </w:delText>
        </w:r>
      </w:del>
      <w:ins w:id="57" w:author="Hemstrom" w:date="2018-04-19T13:29:00Z">
        <w:r w:rsidR="008E54AA">
          <w:t>delineate only</w:t>
        </w:r>
      </w:ins>
      <w:ins w:id="58" w:author="Hemstrom" w:date="2018-04-19T13:28:00Z">
        <w:r w:rsidR="008E54AA">
          <w:t xml:space="preserve"> the </w:t>
        </w:r>
      </w:ins>
      <w:ins w:id="59" w:author="Hemstrom" w:date="2018-04-19T13:29:00Z">
        <w:r w:rsidR="008E54AA">
          <w:t>largest dimensions of variance in the data</w:t>
        </w:r>
      </w:ins>
      <w:ins w:id="60" w:author="Hemstrom" w:date="2018-04-19T13:30:00Z">
        <w:r w:rsidR="008E54AA">
          <w:t xml:space="preserve">, they often depict only the largest, between population differences while </w:t>
        </w:r>
      </w:ins>
      <w:ins w:id="61" w:author="Hemstrom" w:date="2018-04-19T13:31:00Z">
        <w:r w:rsidR="008E54AA">
          <w:t xml:space="preserve">neglecting differing degrees of variance </w:t>
        </w:r>
      </w:ins>
      <w:del w:id="62" w:author="Hemstrom" w:date="2018-04-19T13:28:00Z">
        <w:r w:rsidR="006A7CDF" w:rsidDel="008E54AA">
          <w:delText>on</w:delText>
        </w:r>
      </w:del>
      <w:del w:id="63" w:author="Hemstrom" w:date="2018-04-19T13:30:00Z">
        <w:r w:rsidR="006A7CDF" w:rsidDel="008E54AA">
          <w:delText xml:space="preserve"> </w:delText>
        </w:r>
      </w:del>
      <w:del w:id="64" w:author="Hemstrom" w:date="2018-04-19T13:29:00Z">
        <w:r w:rsidR="006A7CDF" w:rsidDel="008E54AA">
          <w:delText xml:space="preserve">maximizing </w:delText>
        </w:r>
      </w:del>
      <w:del w:id="65" w:author="Hemstrom" w:date="2018-04-19T13:30:00Z">
        <w:r w:rsidR="006A7CDF" w:rsidDel="008E54AA">
          <w:delText xml:space="preserve">distances between clusters, are poor at showing </w:delText>
        </w:r>
      </w:del>
      <w:r w:rsidR="006A7CDF">
        <w:t>within-population</w:t>
      </w:r>
      <w:del w:id="66" w:author="Hemstrom" w:date="2018-04-19T13:31:00Z">
        <w:r w:rsidR="006A7CDF" w:rsidDel="008E54AA">
          <w:delText xml:space="preserve"> </w:delText>
        </w:r>
      </w:del>
      <w:del w:id="67" w:author="Hemstrom" w:date="2018-04-19T13:30:00Z">
        <w:r w:rsidR="006A7CDF" w:rsidDel="008E54AA">
          <w:delText>variance</w:delText>
        </w:r>
      </w:del>
      <w:r w:rsidR="006A7CDF">
        <w:t xml:space="preserve">. Similarly, PCA’s struggle to display pedigree information in one plot, </w:t>
      </w:r>
      <w:del w:id="68" w:author="Hemstrom" w:date="2018-04-19T13:32:00Z">
        <w:r w:rsidR="006A7CDF" w:rsidDel="008E54AA">
          <w:delText xml:space="preserve">with </w:delText>
        </w:r>
      </w:del>
      <w:ins w:id="69" w:author="Hemstrom" w:date="2018-04-19T13:32:00Z">
        <w:r w:rsidR="008E54AA">
          <w:t>since each individual</w:t>
        </w:r>
        <w:r w:rsidR="008E54AA">
          <w:t xml:space="preserve"> </w:t>
        </w:r>
      </w:ins>
      <w:r w:rsidR="006A7CDF">
        <w:t xml:space="preserve">family groups </w:t>
      </w:r>
      <w:ins w:id="70" w:author="Hemstrom" w:date="2018-04-19T13:32:00Z">
        <w:r w:rsidR="008E54AA">
          <w:t xml:space="preserve">may constitute a single dimension of difference. Multiple family groups are therefore </w:t>
        </w:r>
      </w:ins>
      <w:r w:rsidR="00C2596B">
        <w:t>usually</w:t>
      </w:r>
      <w:r w:rsidR="006A7CDF">
        <w:t xml:space="preserve"> impossible to show in a 2 or 3-dimensional </w:t>
      </w:r>
      <w:ins w:id="71" w:author="Hemstrom" w:date="2018-04-19T13:32:00Z">
        <w:r w:rsidR="008E54AA">
          <w:t>PCA plot</w:t>
        </w:r>
      </w:ins>
      <w:del w:id="72" w:author="Hemstrom" w:date="2018-04-19T13:32:00Z">
        <w:r w:rsidR="006A7CDF" w:rsidDel="008E54AA">
          <w:delText>plot</w:delText>
        </w:r>
      </w:del>
      <w:r w:rsidR="006A7CDF">
        <w:t xml:space="preserve">. </w:t>
      </w:r>
    </w:p>
    <w:p w14:paraId="74B599F7" w14:textId="750B7C34" w:rsidR="00B36CC0" w:rsidRDefault="00BD5EA3" w:rsidP="00E6260E">
      <w:pPr>
        <w:spacing w:line="480" w:lineRule="auto"/>
      </w:pPr>
      <w:del w:id="73" w:author="Hemstrom" w:date="2018-04-19T13:39:00Z">
        <w:r w:rsidDel="00E04900">
          <w:tab/>
        </w:r>
      </w:del>
      <w:del w:id="74" w:author="Hemstrom" w:date="2018-04-19T13:33:00Z">
        <w:r w:rsidDel="008E54AA">
          <w:delText xml:space="preserve">We </w:delText>
        </w:r>
        <w:r w:rsidR="001C6949" w:rsidDel="008E54AA">
          <w:delText>present</w:delText>
        </w:r>
      </w:del>
      <w:del w:id="75" w:author="Hemstrom" w:date="2018-04-19T13:39:00Z">
        <w:r w:rsidDel="00E04900">
          <w:delText xml:space="preserve"> </w:delText>
        </w:r>
      </w:del>
      <w:del w:id="76" w:author="Hemstrom" w:date="2018-04-19T13:33:00Z">
        <w:r w:rsidDel="008E54AA">
          <w:delText xml:space="preserve">here a method called </w:delText>
        </w:r>
      </w:del>
      <w:del w:id="77" w:author="Hemstrom" w:date="2018-04-19T13:39:00Z">
        <w:r w:rsidDel="00E04900">
          <w:delText>t-Distributed Stochastic Neighbor Embedding (t-SNE</w:delText>
        </w:r>
      </w:del>
      <w:del w:id="78" w:author="Hemstrom" w:date="2018-04-19T13:33:00Z">
        <w:r w:rsidR="001C6949" w:rsidDel="008E54AA">
          <w:delText>;</w:delText>
        </w:r>
      </w:del>
      <w:del w:id="79" w:author="Hemstrom" w:date="2018-04-19T13:39:00Z">
        <w:r w:rsidR="001C6949" w:rsidDel="00E04900">
          <w:delText xml:space="preserve"> Van Der Maaten &amp; Hinton 2008</w:delText>
        </w:r>
        <w:r w:rsidDel="00E04900">
          <w:delText>)</w:delText>
        </w:r>
      </w:del>
      <w:del w:id="80" w:author="Hemstrom" w:date="2018-04-19T13:34:00Z">
        <w:r w:rsidR="001C6949" w:rsidDel="008E54AA">
          <w:delText>,</w:delText>
        </w:r>
      </w:del>
      <w:del w:id="81" w:author="Hemstrom" w:date="2018-04-19T13:39:00Z">
        <w:r w:rsidR="001C6949" w:rsidDel="00E04900">
          <w:delText xml:space="preserve"> </w:delText>
        </w:r>
      </w:del>
      <w:del w:id="82" w:author="Hemstrom" w:date="2018-04-19T13:34:00Z">
        <w:r w:rsidR="001C6949" w:rsidDel="008E54AA">
          <w:delText xml:space="preserve">which </w:delText>
        </w:r>
      </w:del>
      <w:del w:id="83" w:author="Hemstrom" w:date="2018-04-19T13:35:00Z">
        <w:r w:rsidR="001C6949" w:rsidDel="008E54AA">
          <w:delText xml:space="preserve">is a dimension reduction algorithm </w:delText>
        </w:r>
        <w:r w:rsidR="00A658F3" w:rsidDel="008E54AA">
          <w:delText>that</w:delText>
        </w:r>
        <w:r w:rsidR="001C6949" w:rsidDel="008E54AA">
          <w:delText xml:space="preserve"> displays</w:delText>
        </w:r>
      </w:del>
      <w:del w:id="84" w:author="Hemstrom" w:date="2018-04-19T13:39:00Z">
        <w:r w:rsidR="001C6949" w:rsidDel="00E04900">
          <w:delText xml:space="preserve"> population genetic data in </w:delText>
        </w:r>
        <w:r w:rsidR="00A658F3" w:rsidDel="00E04900">
          <w:delText>2 or 3 dimensions while making compromises between within- and between-cluster distances so that fine-scale as well as large-scale patterns in data may be visualized.</w:delText>
        </w:r>
        <w:r w:rsidR="00660F21" w:rsidDel="00E04900">
          <w:delText xml:space="preserve"> </w:delText>
        </w:r>
      </w:del>
      <w:del w:id="85" w:author="Hemstrom" w:date="2018-04-19T13:35:00Z">
        <w:r w:rsidR="00EB50D9" w:rsidDel="00E04900">
          <w:delText xml:space="preserve">This </w:delText>
        </w:r>
      </w:del>
      <w:del w:id="86" w:author="Hemstrom" w:date="2018-04-19T13:36:00Z">
        <w:r w:rsidR="00EB50D9" w:rsidDel="00E04900">
          <w:delText xml:space="preserve">is a </w:delText>
        </w:r>
        <w:r w:rsidR="00FE12F7" w:rsidDel="00E04900">
          <w:delText>flexible algorithm which we</w:delText>
        </w:r>
      </w:del>
      <w:del w:id="87" w:author="Hemstrom" w:date="2018-04-19T13:39:00Z">
        <w:r w:rsidR="00FE12F7" w:rsidDel="00E04900">
          <w:delText xml:space="preserve"> appl</w:delText>
        </w:r>
      </w:del>
      <w:del w:id="88" w:author="Hemstrom" w:date="2018-04-19T13:36:00Z">
        <w:r w:rsidR="00FE12F7" w:rsidDel="00E04900">
          <w:delText>y</w:delText>
        </w:r>
      </w:del>
      <w:del w:id="89" w:author="Hemstrom" w:date="2018-04-19T13:39:00Z">
        <w:r w:rsidR="00FE12F7" w:rsidDel="00E04900">
          <w:delText xml:space="preserve"> to microsatellite</w:delText>
        </w:r>
      </w:del>
      <w:del w:id="90" w:author="Hemstrom" w:date="2018-04-19T13:36:00Z">
        <w:r w:rsidR="00FE12F7" w:rsidDel="00E04900">
          <w:delText xml:space="preserve"> and </w:delText>
        </w:r>
      </w:del>
      <w:del w:id="91" w:author="Hemstrom" w:date="2018-04-19T13:39:00Z">
        <w:r w:rsidR="00FE12F7" w:rsidDel="00E04900">
          <w:delText xml:space="preserve">single nucleotide polymorphism (SNP) data sets </w:delText>
        </w:r>
      </w:del>
      <w:del w:id="92" w:author="Hemstrom" w:date="2018-04-19T13:38:00Z">
        <w:r w:rsidR="00FE12F7" w:rsidDel="00E04900">
          <w:delText xml:space="preserve">used to study both population structure and pedigrees. </w:delText>
        </w:r>
      </w:del>
    </w:p>
    <w:p w14:paraId="6583C6DF" w14:textId="2085CE9F" w:rsidR="00F167CA" w:rsidRDefault="00F167CA" w:rsidP="00E6260E">
      <w:pPr>
        <w:spacing w:line="480" w:lineRule="auto"/>
      </w:pPr>
      <w:r>
        <w:tab/>
      </w:r>
      <w:ins w:id="93" w:author="Hemstrom" w:date="2018-04-19T13:42:00Z">
        <w:r w:rsidR="00E04900">
          <w:t>Other disciplines have long struggled with similar problems, and several solutions have been proposed. One of these</w:t>
        </w:r>
      </w:ins>
      <w:ins w:id="94" w:author="Hemstrom" w:date="2018-04-19T13:43:00Z">
        <w:r w:rsidR="00637395">
          <w:t>,</w:t>
        </w:r>
        <w:r w:rsidR="00637395" w:rsidRPr="00637395">
          <w:t xml:space="preserve"> </w:t>
        </w:r>
        <w:r w:rsidR="00637395">
          <w:t>t-Distributed Stochastic Neighbor Embedding</w:t>
        </w:r>
        <w:r w:rsidR="00637395" w:rsidDel="00637395">
          <w:t xml:space="preserve"> </w:t>
        </w:r>
        <w:r w:rsidR="00637395">
          <w:t xml:space="preserve">(t-SNE) </w:t>
        </w:r>
      </w:ins>
      <w:del w:id="95" w:author="Hemstrom" w:date="2018-04-19T13:43:00Z">
        <w:r w:rsidR="00242663" w:rsidDel="00637395">
          <w:delText xml:space="preserve">t-SNE </w:delText>
        </w:r>
      </w:del>
      <w:r w:rsidR="00242663">
        <w:t>has been used in machine learning and biology for dimension reduction</w:t>
      </w:r>
      <w:r w:rsidR="00EC3AD5">
        <w:t xml:space="preserve"> </w:t>
      </w:r>
      <w:r w:rsidR="00CA4CAE">
        <w:t xml:space="preserve">and data visualization </w:t>
      </w:r>
      <w:r w:rsidR="00EC3AD5">
        <w:t xml:space="preserve">to great </w:t>
      </w:r>
      <w:r w:rsidR="00EC3AD5">
        <w:lastRenderedPageBreak/>
        <w:t>effect</w:t>
      </w:r>
      <w:ins w:id="96" w:author="Hemstrom" w:date="2018-04-19T13:43:00Z">
        <w:r w:rsidR="00637395">
          <w:t xml:space="preserve"> </w:t>
        </w:r>
      </w:ins>
      <w:r w:rsidR="00637395">
        <w:fldChar w:fldCharType="begin"/>
      </w:r>
      <w:r w:rsidR="00637395">
        <w:instrText xml:space="preserve"> ADDIN EN.CITE &lt;EndNote&gt;&lt;Cite&gt;&lt;Author&gt;Maaten&lt;/Author&gt;&lt;Year&gt;2008&lt;/Year&gt;&lt;RecNum&gt;3709&lt;/RecNum&gt;&lt;DisplayText&gt;(Maaten &amp;amp; Hinton, 2008)&lt;/DisplayText&gt;&lt;record&gt;&lt;rec-number&gt;3709&lt;/rec-number&gt;&lt;foreign-keys&gt;&lt;key app="EN" db-id="50wxdpzd9vd5r7e9t5b595djrfpttrxw9avp" timestamp="1522279516"&gt;3709&lt;/key&gt;&lt;/foreign-keys&gt;&lt;ref-type name="Journal Article"&gt;17&lt;/ref-type&gt;&lt;contributors&gt;&lt;authors&gt;&lt;author&gt;Maaten, Laurens van der&lt;/author&gt;&lt;author&gt;Hinton, Geoffrey&lt;/author&gt;&lt;/authors&gt;&lt;/contributors&gt;&lt;titles&gt;&lt;title&gt;Visualizing data using t-SNE&lt;/title&gt;&lt;secondary-title&gt;Journal of machine learning research&lt;/secondary-title&gt;&lt;/titles&gt;&lt;periodical&gt;&lt;full-title&gt;Journal of machine learning research&lt;/full-title&gt;&lt;/periodical&gt;&lt;pages&gt;2579-2605&lt;/pages&gt;&lt;volume&gt;9&lt;/volume&gt;&lt;number&gt;Nov&lt;/number&gt;&lt;dates&gt;&lt;year&gt;2008&lt;/year&gt;&lt;/dates&gt;&lt;urls&gt;&lt;/urls&gt;&lt;/record&gt;&lt;/Cite&gt;&lt;/EndNote&gt;</w:instrText>
      </w:r>
      <w:r w:rsidR="00637395">
        <w:fldChar w:fldCharType="separate"/>
      </w:r>
      <w:r w:rsidR="00637395">
        <w:rPr>
          <w:noProof/>
        </w:rPr>
        <w:t xml:space="preserve">(Maaten &amp; Hinton, </w:t>
      </w:r>
      <w:bookmarkStart w:id="97" w:name="_GoBack"/>
      <w:bookmarkEnd w:id="97"/>
      <w:r w:rsidR="00637395">
        <w:rPr>
          <w:noProof/>
        </w:rPr>
        <w:t>2008)</w:t>
      </w:r>
      <w:r w:rsidR="00637395">
        <w:fldChar w:fldCharType="end"/>
      </w:r>
      <w:r w:rsidR="00242663">
        <w:t>. For instance, t-SNE has been used to support research on deep convolutional networks being trained in visual recognition (Donahue et al. 2014</w:t>
      </w:r>
      <w:ins w:id="98" w:author="Hemstrom" w:date="2018-04-19T13:44:00Z">
        <w:r w:rsidR="00637395">
          <w:t xml:space="preserve">), </w:t>
        </w:r>
      </w:ins>
      <w:del w:id="99" w:author="Hemstrom" w:date="2018-04-19T13:44:00Z">
        <w:r w:rsidR="00242663" w:rsidDel="00637395">
          <w:delText xml:space="preserve">). In biology, t-SNE has been </w:delText>
        </w:r>
      </w:del>
      <w:r w:rsidR="00242663">
        <w:t xml:space="preserve">applied to cancer and epileptic seizure research to help </w:t>
      </w:r>
      <w:r w:rsidR="00AE6ADF">
        <w:t>identify tumor subpopulations that affect patient outcomes and for detecting epileptic seizures (</w:t>
      </w:r>
      <w:proofErr w:type="spellStart"/>
      <w:r w:rsidR="00AE6ADF">
        <w:t>Abdelmoula</w:t>
      </w:r>
      <w:proofErr w:type="spellEnd"/>
      <w:r w:rsidR="00AE6ADF">
        <w:t xml:space="preserve"> et al. 2016; </w:t>
      </w:r>
      <w:proofErr w:type="spellStart"/>
      <w:r w:rsidR="00AE6ADF">
        <w:t>Birjandtalab</w:t>
      </w:r>
      <w:proofErr w:type="spellEnd"/>
      <w:r w:rsidR="00AE6ADF">
        <w:t xml:space="preserve"> et al. 2016)</w:t>
      </w:r>
      <w:ins w:id="100" w:author="Hemstrom" w:date="2018-04-19T13:44:00Z">
        <w:r w:rsidR="00637395">
          <w:t>, and</w:t>
        </w:r>
      </w:ins>
      <w:del w:id="101" w:author="Hemstrom" w:date="2018-04-19T13:44:00Z">
        <w:r w:rsidR="00AE6ADF" w:rsidDel="00637395">
          <w:delText xml:space="preserve">. </w:delText>
        </w:r>
        <w:r w:rsidR="00EC3AD5" w:rsidDel="00637395">
          <w:delText xml:space="preserve">In </w:delText>
        </w:r>
        <w:r w:rsidR="004D7B65" w:rsidDel="00637395">
          <w:delText>transcriptomics</w:delText>
        </w:r>
        <w:r w:rsidR="00EC3AD5" w:rsidDel="00637395">
          <w:delText>,</w:delText>
        </w:r>
      </w:del>
      <w:r w:rsidR="00EC3AD5">
        <w:t xml:space="preserve"> </w:t>
      </w:r>
      <w:del w:id="102" w:author="Hemstrom" w:date="2018-04-19T13:44:00Z">
        <w:r w:rsidR="00EC3AD5" w:rsidDel="00637395">
          <w:delText xml:space="preserve">t-SNE </w:delText>
        </w:r>
      </w:del>
      <w:r w:rsidR="00EC3AD5">
        <w:t>has been useful for</w:t>
      </w:r>
      <w:r w:rsidR="00E2417E">
        <w:t xml:space="preserve"> </w:t>
      </w:r>
      <w:r w:rsidR="004D7B65">
        <w:t>differential gene expression, such as in islets of Langerhans within the human pancreas (</w:t>
      </w:r>
      <w:proofErr w:type="spellStart"/>
      <w:r w:rsidR="004D7B65">
        <w:t>Muraro</w:t>
      </w:r>
      <w:proofErr w:type="spellEnd"/>
      <w:r w:rsidR="004D7B65">
        <w:t xml:space="preserve"> et al. 2016).</w:t>
      </w:r>
      <w:ins w:id="103" w:author="Hemstrom" w:date="2018-04-19T13:45:00Z">
        <w:r w:rsidR="00CC7B00">
          <w:t xml:space="preserve">Interestingly, </w:t>
        </w:r>
      </w:ins>
      <w:del w:id="104" w:author="Hemstrom" w:date="2018-04-19T13:45:00Z">
        <w:r w:rsidR="008036DC" w:rsidDel="00637395">
          <w:delText xml:space="preserve"> One example of </w:delText>
        </w:r>
      </w:del>
      <w:r w:rsidR="008036DC">
        <w:t xml:space="preserve">t-SNE applied </w:t>
      </w:r>
      <w:ins w:id="105" w:author="Hemstrom" w:date="2018-04-19T13:45:00Z">
        <w:r w:rsidR="00637395">
          <w:t xml:space="preserve">to </w:t>
        </w:r>
      </w:ins>
      <w:del w:id="106" w:author="Hemstrom" w:date="2018-04-19T13:45:00Z">
        <w:r w:rsidR="008036DC" w:rsidDel="00637395">
          <w:delText xml:space="preserve">to </w:delText>
        </w:r>
      </w:del>
      <w:r w:rsidR="008036DC">
        <w:t xml:space="preserve">SNP data </w:t>
      </w:r>
      <w:del w:id="107" w:author="Hemstrom" w:date="2018-04-19T13:45:00Z">
        <w:r w:rsidR="008036DC" w:rsidDel="00637395">
          <w:delText>shows that it is more</w:delText>
        </w:r>
      </w:del>
      <w:ins w:id="108" w:author="Hemstrom" w:date="2018-04-19T13:45:00Z">
        <w:r w:rsidR="00637395">
          <w:t xml:space="preserve">has also been </w:t>
        </w:r>
        <w:r w:rsidR="00CC7B00">
          <w:t xml:space="preserve">shown to be </w:t>
        </w:r>
        <w:r w:rsidR="00637395">
          <w:t>more</w:t>
        </w:r>
      </w:ins>
      <w:r w:rsidR="008036DC">
        <w:t xml:space="preserve"> effective than </w:t>
      </w:r>
      <w:del w:id="109" w:author="Hemstrom" w:date="2018-04-19T13:45:00Z">
        <w:r w:rsidR="008036DC" w:rsidDel="00CC7B00">
          <w:delText xml:space="preserve">a </w:delText>
        </w:r>
      </w:del>
      <w:r w:rsidR="008036DC">
        <w:t xml:space="preserve">PCA at resolving </w:t>
      </w:r>
      <w:r w:rsidR="004C745F">
        <w:t xml:space="preserve">human </w:t>
      </w:r>
      <w:r w:rsidR="008036DC">
        <w:t>population structure (</w:t>
      </w:r>
      <w:proofErr w:type="spellStart"/>
      <w:r w:rsidR="008036DC">
        <w:t>Platzer</w:t>
      </w:r>
      <w:proofErr w:type="spellEnd"/>
      <w:r w:rsidR="008036DC">
        <w:t xml:space="preserve"> 2013</w:t>
      </w:r>
      <w:del w:id="110" w:author="Hemstrom" w:date="2018-04-19T13:46:00Z">
        <w:r w:rsidR="008036DC" w:rsidDel="00CC7B00">
          <w:delText xml:space="preserve">). </w:delText>
        </w:r>
      </w:del>
      <w:ins w:id="111" w:author="Hemstrom" w:date="2018-04-19T13:46:00Z">
        <w:r w:rsidR="00CC7B00">
          <w:t>).</w:t>
        </w:r>
        <w:r w:rsidR="00CC7B00">
          <w:t xml:space="preserve"> </w:t>
        </w:r>
      </w:ins>
    </w:p>
    <w:p w14:paraId="7C760ACB" w14:textId="41AD82DE" w:rsidR="00F13AE8" w:rsidDel="00CC7B00" w:rsidRDefault="00F13AE8" w:rsidP="00F13AE8">
      <w:pPr>
        <w:spacing w:line="480" w:lineRule="auto"/>
        <w:ind w:firstLine="720"/>
        <w:rPr>
          <w:del w:id="112" w:author="Hemstrom" w:date="2018-04-19T13:49:00Z"/>
        </w:rPr>
      </w:pPr>
      <w:r>
        <w:t xml:space="preserve">Briefly, t-SNE works by considering its input data set a </w:t>
      </w:r>
      <w:r w:rsidR="002C0508">
        <w:t>high-</w:t>
      </w:r>
      <w:r>
        <w:t xml:space="preserve">dimensional matrix that it attempts to display </w:t>
      </w:r>
      <w:ins w:id="113" w:author="Hemstrom" w:date="2018-04-19T13:47:00Z">
        <w:r w:rsidR="00CC7B00">
          <w:t>in less (typically</w:t>
        </w:r>
      </w:ins>
      <w:del w:id="114" w:author="Hemstrom" w:date="2018-04-19T13:47:00Z">
        <w:r w:rsidDel="00CC7B00">
          <w:delText>in</w:delText>
        </w:r>
      </w:del>
      <w:r>
        <w:t xml:space="preserve"> 2 or 3</w:t>
      </w:r>
      <w:ins w:id="115" w:author="Hemstrom" w:date="2018-04-19T13:47:00Z">
        <w:r w:rsidR="00CC7B00">
          <w:t xml:space="preserve">) </w:t>
        </w:r>
      </w:ins>
      <w:del w:id="116" w:author="Hemstrom" w:date="2018-04-19T13:47:00Z">
        <w:r w:rsidDel="00CC7B00">
          <w:delText>-</w:delText>
        </w:r>
      </w:del>
      <w:r>
        <w:t>dimensions</w:t>
      </w:r>
      <w:del w:id="117" w:author="Hemstrom" w:date="2018-04-19T13:46:00Z">
        <w:r w:rsidDel="00CC7B00">
          <w:delText>, as a user desires</w:delText>
        </w:r>
      </w:del>
      <w:r>
        <w:t xml:space="preserve">. </w:t>
      </w:r>
      <w:r w:rsidR="002C0508">
        <w:t xml:space="preserve">In the process of reducing dimensions, it considers the distance </w:t>
      </w:r>
      <w:r w:rsidR="00DE6722">
        <w:t xml:space="preserve">between data points conditional probabilities, and the similarity between data points is calculated as the conditional probability that one point would pick another as its neighbor randomly following </w:t>
      </w:r>
      <w:r w:rsidR="007C55ED">
        <w:t>a Gaussian distribution</w:t>
      </w:r>
      <w:del w:id="118" w:author="Hemstrom" w:date="2018-04-19T13:51:00Z">
        <w:r w:rsidR="007C55ED" w:rsidDel="00CC7B00">
          <w:delText xml:space="preserve"> </w:delText>
        </w:r>
      </w:del>
      <w:ins w:id="119" w:author="Hemstrom" w:date="2018-04-19T13:51:00Z">
        <w:r w:rsidR="00CC7B00">
          <w:t xml:space="preserve"> </w:t>
        </w:r>
      </w:ins>
      <w:r w:rsidR="00CC7B00">
        <w:fldChar w:fldCharType="begin"/>
      </w:r>
      <w:r w:rsidR="00CC7B00">
        <w:instrText xml:space="preserve"> ADDIN EN.CITE &lt;EndNote&gt;&lt;Cite&gt;&lt;Author&gt;Maaten&lt;/Author&gt;&lt;Year&gt;2008&lt;/Year&gt;&lt;RecNum&gt;3709&lt;/RecNum&gt;&lt;DisplayText&gt;(Maaten &amp;amp; Hinton, 2008)&lt;/DisplayText&gt;&lt;record&gt;&lt;rec-number&gt;3709&lt;/rec-number&gt;&lt;foreign-keys&gt;&lt;key app="EN" db-id="50wxdpzd9vd5r7e9t5b595djrfpttrxw9avp" timestamp="1522279516"&gt;3709&lt;/key&gt;&lt;/foreign-keys&gt;&lt;ref-type name="Journal Article"&gt;17&lt;/ref-type&gt;&lt;contributors&gt;&lt;authors&gt;&lt;author&gt;Maaten, Laurens van der&lt;/author&gt;&lt;author&gt;Hinton, Geoffrey&lt;/author&gt;&lt;/authors&gt;&lt;/contributors&gt;&lt;titles&gt;&lt;title&gt;Visualizing data using t-SNE&lt;/title&gt;&lt;secondary-title&gt;Journal of machine learning research&lt;/secondary-title&gt;&lt;/titles&gt;&lt;periodical&gt;&lt;full-title&gt;Journal of machine learning research&lt;/full-title&gt;&lt;/periodical&gt;&lt;pages&gt;2579-2605&lt;/pages&gt;&lt;volume&gt;9&lt;/volume&gt;&lt;number&gt;Nov&lt;/number&gt;&lt;dates&gt;&lt;year&gt;2008&lt;/year&gt;&lt;/dates&gt;&lt;urls&gt;&lt;/urls&gt;&lt;/record&gt;&lt;/Cite&gt;&lt;/EndNote&gt;</w:instrText>
      </w:r>
      <w:r w:rsidR="00CC7B00">
        <w:fldChar w:fldCharType="separate"/>
      </w:r>
      <w:r w:rsidR="00CC7B00">
        <w:rPr>
          <w:noProof/>
        </w:rPr>
        <w:t>(Maaten &amp; Hinton, 2008)</w:t>
      </w:r>
      <w:r w:rsidR="00CC7B00">
        <w:fldChar w:fldCharType="end"/>
      </w:r>
      <w:del w:id="120" w:author="Hemstrom" w:date="2018-04-19T13:51:00Z">
        <w:r w:rsidR="00DE6722" w:rsidDel="00CC7B00">
          <w:delText>(Van Der Maaten and Hinton 2008)</w:delText>
        </w:r>
      </w:del>
      <w:r w:rsidR="00DE6722">
        <w:t>.</w:t>
      </w:r>
      <w:r w:rsidR="00F23431">
        <w:t xml:space="preserve"> </w:t>
      </w:r>
      <w:r w:rsidR="007C55ED">
        <w:t xml:space="preserve">Conditional probabilities are also calculated between points in the low-dimensional space for plotting using a Student-t distribution with </w:t>
      </w:r>
      <w:ins w:id="121" w:author="Hemstrom" w:date="2018-04-19T13:51:00Z">
        <w:r w:rsidR="00CC7B00">
          <w:t>one</w:t>
        </w:r>
      </w:ins>
      <w:del w:id="122" w:author="Hemstrom" w:date="2018-04-19T13:51:00Z">
        <w:r w:rsidR="007C55ED" w:rsidDel="00CC7B00">
          <w:delText>1</w:delText>
        </w:r>
      </w:del>
      <w:r w:rsidR="007C55ED">
        <w:t xml:space="preserve"> degree of freedom</w:t>
      </w:r>
      <w:del w:id="123" w:author="Hemstrom" w:date="2018-04-19T13:51:00Z">
        <w:r w:rsidR="007C55ED" w:rsidDel="00CC7B00">
          <w:delText xml:space="preserve"> (Van Der Maaten and Hinton 2008)</w:delText>
        </w:r>
      </w:del>
      <w:r w:rsidR="007C55ED">
        <w:t xml:space="preserve">. </w:t>
      </w:r>
      <w:r w:rsidR="007033E7">
        <w:t xml:space="preserve">This </w:t>
      </w:r>
      <w:del w:id="124" w:author="Hemstrom" w:date="2018-04-19T13:48:00Z">
        <w:r w:rsidR="007033E7" w:rsidDel="00CC7B00">
          <w:delText xml:space="preserve">Student-t </w:delText>
        </w:r>
      </w:del>
      <w:r w:rsidR="007033E7">
        <w:t xml:space="preserve">distribution </w:t>
      </w:r>
      <w:del w:id="125" w:author="Hemstrom" w:date="2018-04-19T13:48:00Z">
        <w:r w:rsidR="007033E7" w:rsidDel="00CC7B00">
          <w:delText xml:space="preserve">with 1 degree of freedom </w:delText>
        </w:r>
      </w:del>
      <w:r w:rsidR="007033E7">
        <w:t>has a heavy tail that leads to the compromise of within-cluster and between-cluster distance displayed in a t-SNE plot</w:t>
      </w:r>
      <w:del w:id="126" w:author="Hemstrom" w:date="2018-04-19T13:51:00Z">
        <w:r w:rsidR="007033E7" w:rsidDel="00CC7B00">
          <w:delText xml:space="preserve"> (Van Der Maaten and Hinton 2008)</w:delText>
        </w:r>
      </w:del>
      <w:r w:rsidR="001343FD">
        <w:t>.</w:t>
      </w:r>
      <w:r w:rsidR="00B52BB8">
        <w:t xml:space="preserve"> </w:t>
      </w:r>
      <w:proofErr w:type="gramStart"/>
      <w:r w:rsidR="00B52BB8">
        <w:t>t-SNE</w:t>
      </w:r>
      <w:proofErr w:type="gramEnd"/>
      <w:r w:rsidR="00B52BB8">
        <w:t xml:space="preserve"> then attempts to minimize the difference between its low and high-dimensional plots by minimizing the sum of </w:t>
      </w:r>
      <w:proofErr w:type="spellStart"/>
      <w:r w:rsidR="00B52BB8">
        <w:t>Kullback-Leibler</w:t>
      </w:r>
      <w:proofErr w:type="spellEnd"/>
      <w:r w:rsidR="00B52BB8">
        <w:t xml:space="preserve"> divergences over all data points</w:t>
      </w:r>
      <w:r w:rsidR="00C334A4">
        <w:t xml:space="preserve">, or in other words attempts to minimize how much </w:t>
      </w:r>
      <w:del w:id="127" w:author="Hemstrom" w:date="2018-04-19T13:48:00Z">
        <w:r w:rsidR="00C334A4" w:rsidDel="00CC7B00">
          <w:delText xml:space="preserve">one </w:delText>
        </w:r>
      </w:del>
      <w:ins w:id="128" w:author="Hemstrom" w:date="2018-04-19T13:48:00Z">
        <w:r w:rsidR="00CC7B00">
          <w:t>the high-dimensionality</w:t>
        </w:r>
        <w:r w:rsidR="00CC7B00">
          <w:t xml:space="preserve"> </w:t>
        </w:r>
      </w:ins>
      <w:r w:rsidR="00C334A4">
        <w:t xml:space="preserve">probability distribution differs from </w:t>
      </w:r>
      <w:del w:id="129" w:author="Hemstrom" w:date="2018-04-19T13:48:00Z">
        <w:r w:rsidR="00A20CEA" w:rsidDel="00CC7B00">
          <w:delText>the</w:delText>
        </w:r>
        <w:r w:rsidR="00C334A4" w:rsidDel="00CC7B00">
          <w:delText xml:space="preserve"> second</w:delText>
        </w:r>
      </w:del>
      <w:ins w:id="130" w:author="Hemstrom" w:date="2018-04-19T13:48:00Z">
        <w:r w:rsidR="00CC7B00">
          <w:t>low-</w:t>
        </w:r>
      </w:ins>
      <w:ins w:id="131" w:author="Hemstrom" w:date="2018-04-19T13:49:00Z">
        <w:r w:rsidR="00CC7B00">
          <w:t>dimensionality</w:t>
        </w:r>
      </w:ins>
      <w:ins w:id="132" w:author="Hemstrom" w:date="2018-04-19T13:48:00Z">
        <w:r w:rsidR="00CC7B00">
          <w:t xml:space="preserve"> distribution</w:t>
        </w:r>
      </w:ins>
      <w:r w:rsidR="00C334A4">
        <w:t xml:space="preserve">. </w:t>
      </w:r>
      <w:r w:rsidR="00F659DE">
        <w:t xml:space="preserve">A more complete explanation of how the t-SNE works and important parameters to consider when running the algorithm can be found in </w:t>
      </w:r>
      <w:ins w:id="133" w:author="Hemstrom" w:date="2018-04-19T13:52:00Z">
        <w:r w:rsidR="00CC7B00">
          <w:t>v</w:t>
        </w:r>
      </w:ins>
      <w:del w:id="134" w:author="Hemstrom" w:date="2018-04-19T13:52:00Z">
        <w:r w:rsidR="00F659DE" w:rsidDel="00CC7B00">
          <w:delText>V</w:delText>
        </w:r>
      </w:del>
      <w:r w:rsidR="00F659DE">
        <w:t xml:space="preserve">an </w:t>
      </w:r>
      <w:ins w:id="135" w:author="Hemstrom" w:date="2018-04-19T13:52:00Z">
        <w:r w:rsidR="00CC7B00">
          <w:t>d</w:t>
        </w:r>
      </w:ins>
      <w:del w:id="136" w:author="Hemstrom" w:date="2018-04-19T13:52:00Z">
        <w:r w:rsidR="00F659DE" w:rsidDel="00CC7B00">
          <w:delText>D</w:delText>
        </w:r>
      </w:del>
      <w:r w:rsidR="00F659DE">
        <w:t xml:space="preserve">er </w:t>
      </w:r>
      <w:proofErr w:type="spellStart"/>
      <w:r w:rsidR="00F659DE">
        <w:t>Maaten</w:t>
      </w:r>
      <w:proofErr w:type="spellEnd"/>
      <w:r w:rsidR="00F659DE">
        <w:t xml:space="preserve"> and </w:t>
      </w:r>
      <w:commentRangeStart w:id="137"/>
      <w:r w:rsidR="00F659DE">
        <w:t>Hinton</w:t>
      </w:r>
      <w:del w:id="138" w:author="Hemstrom" w:date="2018-04-19T13:51:00Z">
        <w:r w:rsidR="00F659DE" w:rsidDel="00CC7B00">
          <w:delText xml:space="preserve"> (2008</w:delText>
        </w:r>
      </w:del>
      <w:ins w:id="139" w:author="Hemstrom" w:date="2018-04-19T13:51:00Z">
        <w:r w:rsidR="00CC7B00">
          <w:t xml:space="preserve"> </w:t>
        </w:r>
      </w:ins>
      <w:r w:rsidR="00CC7B00">
        <w:fldChar w:fldCharType="begin"/>
      </w:r>
      <w:r w:rsidR="00CC7B00">
        <w:instrText xml:space="preserve"> ADDIN EN.CITE &lt;EndNote&gt;&lt;Cite ExcludeAuth="1"&gt;&lt;Author&gt;Maaten&lt;/Author&gt;&lt;Year&gt;2008&lt;/Year&gt;&lt;RecNum&gt;3709&lt;/RecNum&gt;&lt;DisplayText&gt;(2008)&lt;/DisplayText&gt;&lt;record&gt;&lt;rec-number&gt;3709&lt;/rec-number&gt;&lt;foreign-keys&gt;&lt;key app="EN" db-id="50wxdpzd9vd5r7e9t5b595djrfpttrxw9avp" timestamp="1522279516"&gt;3709&lt;/key&gt;&lt;/foreign-keys&gt;&lt;ref-type name="Journal Article"&gt;17&lt;/ref-type&gt;&lt;contributors&gt;&lt;authors&gt;&lt;author&gt;Maaten, Laurens van der&lt;/author&gt;&lt;author&gt;Hinton, Geoffrey&lt;/author&gt;&lt;/authors&gt;&lt;/contributors&gt;&lt;titles&gt;&lt;title&gt;Visualizing data using t-SNE&lt;/title&gt;&lt;secondary-title&gt;Journal of machine learning research&lt;/secondary-title&gt;&lt;/titles&gt;&lt;periodical&gt;&lt;full-title&gt;Journal of machine learning research&lt;/full-title&gt;&lt;/periodical&gt;&lt;pages&gt;2579-2605&lt;/pages&gt;&lt;volume&gt;9&lt;/volume&gt;&lt;number&gt;Nov&lt;/number&gt;&lt;dates&gt;&lt;year&gt;2008&lt;/year&gt;&lt;/dates&gt;&lt;urls&gt;&lt;/urls&gt;&lt;/record&gt;&lt;/Cite&gt;&lt;/EndNote&gt;</w:instrText>
      </w:r>
      <w:r w:rsidR="00CC7B00">
        <w:fldChar w:fldCharType="separate"/>
      </w:r>
      <w:r w:rsidR="00CC7B00">
        <w:rPr>
          <w:noProof/>
        </w:rPr>
        <w:t>(2008)</w:t>
      </w:r>
      <w:r w:rsidR="00CC7B00">
        <w:fldChar w:fldCharType="end"/>
      </w:r>
      <w:del w:id="140" w:author="Hemstrom" w:date="2018-04-19T13:51:00Z">
        <w:r w:rsidR="00F659DE" w:rsidDel="00CC7B00">
          <w:delText>)</w:delText>
        </w:r>
      </w:del>
      <w:r w:rsidR="00F659DE">
        <w:t xml:space="preserve">. </w:t>
      </w:r>
    </w:p>
    <w:p w14:paraId="329649D8" w14:textId="41B57317" w:rsidR="008C23A0" w:rsidDel="00CC7B00" w:rsidRDefault="008C23A0" w:rsidP="00CC7B00">
      <w:pPr>
        <w:spacing w:line="480" w:lineRule="auto"/>
        <w:ind w:firstLine="720"/>
        <w:rPr>
          <w:del w:id="141" w:author="Hemstrom" w:date="2018-04-19T13:50:00Z"/>
        </w:rPr>
        <w:pPrChange w:id="142" w:author="Hemstrom" w:date="2018-04-19T13:49:00Z">
          <w:pPr>
            <w:spacing w:line="480" w:lineRule="auto"/>
          </w:pPr>
        </w:pPrChange>
      </w:pPr>
      <w:del w:id="143" w:author="Hemstrom" w:date="2018-04-19T13:49:00Z">
        <w:r w:rsidDel="00CC7B00">
          <w:tab/>
        </w:r>
        <w:r w:rsidR="00C55928" w:rsidDel="00CC7B00">
          <w:delText xml:space="preserve">As raw input data, </w:delText>
        </w:r>
        <w:r w:rsidR="00066BA3" w:rsidDel="00CC7B00">
          <w:delText xml:space="preserve">t-SNE takes </w:delText>
        </w:r>
        <w:r w:rsidR="00523EB4" w:rsidDel="00CC7B00">
          <w:delText xml:space="preserve">data sets where each row is a member of the data set and each column is a variable measured for that member. In transcriptomics, for instance, a row might be an individual organism and a column might be the counts of RNA reads for a particular contig. We realized that a presence-absence format for alleles measured as microsatellites or </w:delText>
        </w:r>
        <w:r w:rsidR="002B6242" w:rsidDel="00CC7B00">
          <w:delText>SNP’s follows this data format</w:delText>
        </w:r>
        <w:r w:rsidR="006B3503" w:rsidDel="00CC7B00">
          <w:delText>, and that t-SNE could be used for questions commonly asked in molecular ecology.</w:delText>
        </w:r>
      </w:del>
      <w:r w:rsidR="006B3503">
        <w:t xml:space="preserve"> </w:t>
      </w:r>
      <w:commentRangeEnd w:id="137"/>
      <w:r w:rsidR="00CC7B00">
        <w:rPr>
          <w:rStyle w:val="CommentReference"/>
        </w:rPr>
        <w:commentReference w:id="137"/>
      </w:r>
    </w:p>
    <w:p w14:paraId="4E5C6C0C" w14:textId="6AEF9E23" w:rsidR="008E54AA" w:rsidRDefault="00D5053C" w:rsidP="00CC7B00">
      <w:pPr>
        <w:spacing w:line="480" w:lineRule="auto"/>
        <w:ind w:firstLine="720"/>
        <w:rPr>
          <w:ins w:id="144" w:author="Hemstrom" w:date="2018-04-19T13:39:00Z"/>
        </w:rPr>
        <w:pPrChange w:id="145" w:author="Hemstrom" w:date="2018-04-19T13:50:00Z">
          <w:pPr>
            <w:spacing w:line="480" w:lineRule="auto"/>
          </w:pPr>
        </w:pPrChange>
      </w:pPr>
      <w:del w:id="146" w:author="Hemstrom" w:date="2018-04-19T13:50:00Z">
        <w:r w:rsidDel="00CC7B00">
          <w:tab/>
          <w:delText xml:space="preserve">To test the utility of t-SNE </w:delText>
        </w:r>
        <w:r w:rsidR="00D23F11" w:rsidDel="00CC7B00">
          <w:delText>for</w:delText>
        </w:r>
        <w:r w:rsidDel="00CC7B00">
          <w:delText xml:space="preserve"> visualizing genetic and genomic data, we </w:delText>
        </w:r>
        <w:r w:rsidR="00B00C07" w:rsidDel="00CC7B00">
          <w:delText>plot</w:delText>
        </w:r>
        <w:r w:rsidR="00D93985" w:rsidDel="00CC7B00">
          <w:delText xml:space="preserve"> microsatellite and SNP data sets collected to answer pedigree and population-level questions</w:delText>
        </w:r>
        <w:r w:rsidR="00F078CD" w:rsidDel="00CC7B00">
          <w:delText xml:space="preserve"> in several species</w:delText>
        </w:r>
        <w:r w:rsidR="00D93985" w:rsidDel="00CC7B00">
          <w:delText xml:space="preserve">. </w:delText>
        </w:r>
        <w:r w:rsidR="00B00C07" w:rsidDel="00CC7B00">
          <w:delText xml:space="preserve">For all t-SNE plots, we </w:delText>
        </w:r>
        <w:r w:rsidR="005D76A6" w:rsidDel="00CC7B00">
          <w:delText>present</w:delText>
        </w:r>
        <w:r w:rsidR="00B00C07" w:rsidDel="00CC7B00">
          <w:delText xml:space="preserve"> a corresponding PCA plot</w:delText>
        </w:r>
        <w:r w:rsidR="005D76A6" w:rsidDel="00CC7B00">
          <w:delText xml:space="preserve"> to explore how well</w:delText>
        </w:r>
        <w:r w:rsidR="007A6FD4" w:rsidDel="00CC7B00">
          <w:delText xml:space="preserve"> each dimension reduction algorithm operates under different conditions. </w:delText>
        </w:r>
        <w:r w:rsidR="00CF2B95" w:rsidDel="00CC7B00">
          <w:delText>We also develop an R package to easily reformat data, run t-SNE’s and PCA’s, and plot the outputs.</w:delText>
        </w:r>
      </w:del>
      <w:r w:rsidR="00CF2B95">
        <w:t xml:space="preserve"> </w:t>
      </w:r>
    </w:p>
    <w:p w14:paraId="6873B1F4" w14:textId="0F3FA411" w:rsidR="00E04900" w:rsidRDefault="00E04900" w:rsidP="00E04900">
      <w:pPr>
        <w:spacing w:line="480" w:lineRule="auto"/>
        <w:ind w:firstLine="720"/>
        <w:pPrChange w:id="147" w:author="Hemstrom" w:date="2018-04-19T13:39:00Z">
          <w:pPr>
            <w:spacing w:line="480" w:lineRule="auto"/>
          </w:pPr>
        </w:pPrChange>
      </w:pPr>
      <w:commentRangeStart w:id="148"/>
      <w:ins w:id="149" w:author="Hemstrom" w:date="2018-04-19T13:39:00Z">
        <w:r>
          <w:t>In this paper, we demonstrate the ability of t-SNE</w:t>
        </w:r>
      </w:ins>
      <w:ins w:id="150" w:author="Hemstrom" w:date="2018-04-19T13:41:00Z">
        <w:r>
          <w:t xml:space="preserve"> </w:t>
        </w:r>
      </w:ins>
      <w:ins w:id="151" w:author="Hemstrom" w:date="2018-04-19T13:39:00Z">
        <w:r>
          <w:t xml:space="preserve">to accurately depict multi-dimensional </w:t>
        </w:r>
      </w:ins>
      <w:ins w:id="152" w:author="Hemstrom" w:date="2018-04-19T13:41:00Z">
        <w:r>
          <w:t xml:space="preserve">genetic </w:t>
        </w:r>
      </w:ins>
      <w:ins w:id="153" w:author="Hemstrom" w:date="2018-04-19T13:39:00Z">
        <w:r>
          <w:t>data</w:t>
        </w:r>
      </w:ins>
      <w:commentRangeEnd w:id="148"/>
      <w:ins w:id="154" w:author="Hemstrom" w:date="2018-04-19T13:50:00Z">
        <w:r w:rsidR="00CC7B00">
          <w:rPr>
            <w:rStyle w:val="CommentReference"/>
          </w:rPr>
          <w:commentReference w:id="148"/>
        </w:r>
      </w:ins>
      <w:ins w:id="155" w:author="Hemstrom" w:date="2018-04-19T13:41:00Z">
        <w:r>
          <w:t xml:space="preserve">. </w:t>
        </w:r>
      </w:ins>
      <w:ins w:id="156" w:author="Hemstrom" w:date="2018-04-19T13:39:00Z">
        <w:r>
          <w:t xml:space="preserve">Critically, t-SNE displays population genetic data in 2 or 3 dimensions while </w:t>
        </w:r>
        <w:r>
          <w:lastRenderedPageBreak/>
          <w:t>making compromises between within- and between-cluster distances so that fine-scale as well as large-scale patterns in data may be visualized. While this method has been proposed for use in population genetics before (THAT ONE PAPER), we show here that t-SNE</w:t>
        </w:r>
        <w:r>
          <w:t xml:space="preserve"> </w:t>
        </w:r>
        <w:r>
          <w:t>can be applied to microsatellite, single nucleotide polymorphism (SNP), posterior genotype probability, and other data sets. In particular, we demonstrate the ability of t-SNE to depict complex pedigree data accurately and quickly, despite lacking any kind of explicit parentage model.</w:t>
        </w:r>
        <w:r>
          <w:t xml:space="preserve"> Our results show conclusively the utility and </w:t>
        </w:r>
      </w:ins>
      <w:ins w:id="157" w:author="Hemstrom" w:date="2018-04-19T13:40:00Z">
        <w:r>
          <w:t>applicability</w:t>
        </w:r>
      </w:ins>
      <w:ins w:id="158" w:author="Hemstrom" w:date="2018-04-19T13:39:00Z">
        <w:r>
          <w:t xml:space="preserve"> </w:t>
        </w:r>
      </w:ins>
      <w:ins w:id="159" w:author="Hemstrom" w:date="2018-04-19T13:40:00Z">
        <w:r>
          <w:t>of t-SNE in visualizing challenging, multidimensional genetic data.</w:t>
        </w:r>
      </w:ins>
    </w:p>
    <w:p w14:paraId="75B029A8" w14:textId="77777777" w:rsidR="008E54AA" w:rsidRDefault="008E54AA" w:rsidP="00E6260E">
      <w:pPr>
        <w:spacing w:line="480" w:lineRule="auto"/>
      </w:pPr>
    </w:p>
    <w:p w14:paraId="5AA71C60" w14:textId="77777777" w:rsidR="00CC7B00" w:rsidRPr="00CC7B00" w:rsidRDefault="008E54AA" w:rsidP="00CC7B00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C7B00" w:rsidRPr="00CC7B00">
        <w:t xml:space="preserve">Hubisz, M. J., Falush, D., Stephens, M., &amp; Pritchard, J. K. (2009). Inferring weak population structure with the assistance of sample group information. </w:t>
      </w:r>
      <w:r w:rsidR="00CC7B00" w:rsidRPr="00CC7B00">
        <w:rPr>
          <w:i/>
        </w:rPr>
        <w:t>Molecular Ecology Resources, 9</w:t>
      </w:r>
      <w:r w:rsidR="00CC7B00" w:rsidRPr="00CC7B00">
        <w:t>(5), 1322-1332. doi:10.1111/j.1755-0998.2009.02591.x</w:t>
      </w:r>
    </w:p>
    <w:p w14:paraId="4B8A1D3B" w14:textId="77777777" w:rsidR="00CC7B00" w:rsidRPr="00CC7B00" w:rsidRDefault="00CC7B00" w:rsidP="00CC7B00">
      <w:pPr>
        <w:pStyle w:val="EndNoteBibliography"/>
        <w:spacing w:after="0"/>
        <w:ind w:left="720" w:hanging="720"/>
      </w:pPr>
      <w:r w:rsidRPr="00CC7B00">
        <w:t xml:space="preserve">Kalinowski, S. T. (2011). The computer program STRUCTURE does not reliably identify the main genetic clusters within species: simulations and implications for human population structure. </w:t>
      </w:r>
      <w:r w:rsidRPr="00CC7B00">
        <w:rPr>
          <w:i/>
        </w:rPr>
        <w:t>Heredity, 106</w:t>
      </w:r>
      <w:r w:rsidRPr="00CC7B00">
        <w:t xml:space="preserve">(4), 625-632. </w:t>
      </w:r>
    </w:p>
    <w:p w14:paraId="37D01325" w14:textId="77777777" w:rsidR="00CC7B00" w:rsidRPr="00CC7B00" w:rsidRDefault="00CC7B00" w:rsidP="00CC7B00">
      <w:pPr>
        <w:pStyle w:val="EndNoteBibliography"/>
        <w:spacing w:after="0"/>
        <w:ind w:left="720" w:hanging="720"/>
      </w:pPr>
      <w:r w:rsidRPr="00CC7B00">
        <w:t xml:space="preserve">Maaten, L. v. d., &amp; Hinton, G. (2008). Visualizing data using t-SNE. </w:t>
      </w:r>
      <w:r w:rsidRPr="00CC7B00">
        <w:rPr>
          <w:i/>
        </w:rPr>
        <w:t>Journal of machine learning research, 9</w:t>
      </w:r>
      <w:r w:rsidRPr="00CC7B00">
        <w:t xml:space="preserve">(Nov), 2579-2605. </w:t>
      </w:r>
    </w:p>
    <w:p w14:paraId="45504430" w14:textId="77777777" w:rsidR="00CC7B00" w:rsidRPr="00CC7B00" w:rsidRDefault="00CC7B00" w:rsidP="00CC7B00">
      <w:pPr>
        <w:pStyle w:val="EndNoteBibliography"/>
        <w:ind w:left="720" w:hanging="720"/>
      </w:pPr>
      <w:r w:rsidRPr="00CC7B00">
        <w:t xml:space="preserve">Pritchard, J. K., Stephens, M., &amp; Donnelly, P. (2000). Inference of population structure using multilocus genotype data. </w:t>
      </w:r>
      <w:r w:rsidRPr="00CC7B00">
        <w:rPr>
          <w:i/>
        </w:rPr>
        <w:t>Genetics, 155</w:t>
      </w:r>
      <w:r w:rsidRPr="00CC7B00">
        <w:t xml:space="preserve">(2), 945-959. </w:t>
      </w:r>
    </w:p>
    <w:p w14:paraId="20592FE0" w14:textId="447B3295" w:rsidR="00D5053C" w:rsidRDefault="008E54AA" w:rsidP="00E6260E">
      <w:pPr>
        <w:spacing w:line="480" w:lineRule="auto"/>
      </w:pPr>
      <w:r>
        <w:fldChar w:fldCharType="end"/>
      </w:r>
    </w:p>
    <w:sectPr w:rsidR="00D5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Hemstrom" w:date="2018-04-19T13:00:00Z" w:initials="H">
    <w:p w14:paraId="64858341" w14:textId="14B7980A" w:rsidR="00EA3F1E" w:rsidRDefault="00EA3F1E">
      <w:pPr>
        <w:pStyle w:val="CommentText"/>
      </w:pPr>
      <w:r>
        <w:rPr>
          <w:rStyle w:val="CommentReference"/>
        </w:rPr>
        <w:annotationRef/>
      </w:r>
      <w:r>
        <w:t>I’ve been told to do it this way a few times. Probably doesn’t matter?</w:t>
      </w:r>
    </w:p>
  </w:comment>
  <w:comment w:id="137" w:author="Hemstrom" w:date="2018-04-19T13:49:00Z" w:initials="H">
    <w:p w14:paraId="690D009C" w14:textId="68A4D2D9" w:rsidR="00CC7B00" w:rsidRDefault="00CC7B00">
      <w:pPr>
        <w:pStyle w:val="CommentText"/>
      </w:pPr>
      <w:r>
        <w:rPr>
          <w:rStyle w:val="CommentReference"/>
        </w:rPr>
        <w:annotationRef/>
      </w:r>
      <w:r>
        <w:t>I think the next two paragraphs are extraneous for the intro, since we cover the details in the methods.</w:t>
      </w:r>
    </w:p>
  </w:comment>
  <w:comment w:id="148" w:author="Hemstrom" w:date="2018-04-19T13:50:00Z" w:initials="H">
    <w:p w14:paraId="0592A692" w14:textId="0C3A2AA9" w:rsidR="00CC7B00" w:rsidRDefault="00CC7B00">
      <w:pPr>
        <w:pStyle w:val="CommentText"/>
      </w:pPr>
      <w:r>
        <w:rPr>
          <w:rStyle w:val="CommentReference"/>
        </w:rPr>
        <w:annotationRef/>
      </w:r>
      <w:r>
        <w:t>I moved some stuff here from earlier, since it seems very thesis statement-y. I feel like it fits well here.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858341" w15:done="0"/>
  <w15:commentEx w15:paraId="690D009C" w15:done="0"/>
  <w15:commentEx w15:paraId="0592A69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mstrom">
    <w15:presenceInfo w15:providerId="None" w15:userId="Hemstr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2 autho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0wxdpzd9vd5r7e9t5b595djrfpttrxw9avp&quot;&gt;Current_Library&lt;record-ids&gt;&lt;item&gt;2368&lt;/item&gt;&lt;item&gt;3276&lt;/item&gt;&lt;item&gt;3347&lt;/item&gt;&lt;item&gt;3709&lt;/item&gt;&lt;/record-ids&gt;&lt;/item&gt;&lt;/Libraries&gt;"/>
  </w:docVars>
  <w:rsids>
    <w:rsidRoot w:val="00A426AB"/>
    <w:rsid w:val="00020C18"/>
    <w:rsid w:val="00066BA3"/>
    <w:rsid w:val="000A4AB6"/>
    <w:rsid w:val="000A5651"/>
    <w:rsid w:val="001343FD"/>
    <w:rsid w:val="001C6949"/>
    <w:rsid w:val="001E2D26"/>
    <w:rsid w:val="00242663"/>
    <w:rsid w:val="002B4E30"/>
    <w:rsid w:val="002B6242"/>
    <w:rsid w:val="002C0508"/>
    <w:rsid w:val="002C1E4C"/>
    <w:rsid w:val="002E7DF2"/>
    <w:rsid w:val="00374E0E"/>
    <w:rsid w:val="00375647"/>
    <w:rsid w:val="00403367"/>
    <w:rsid w:val="0042352A"/>
    <w:rsid w:val="00446EC8"/>
    <w:rsid w:val="00495682"/>
    <w:rsid w:val="004C745F"/>
    <w:rsid w:val="004D7B65"/>
    <w:rsid w:val="00523EB4"/>
    <w:rsid w:val="005D76A6"/>
    <w:rsid w:val="00637395"/>
    <w:rsid w:val="00660F21"/>
    <w:rsid w:val="00690175"/>
    <w:rsid w:val="006A7CDF"/>
    <w:rsid w:val="006B3503"/>
    <w:rsid w:val="006D7FD9"/>
    <w:rsid w:val="006E51D9"/>
    <w:rsid w:val="007033E7"/>
    <w:rsid w:val="007A1C78"/>
    <w:rsid w:val="007A6FD4"/>
    <w:rsid w:val="007C55ED"/>
    <w:rsid w:val="007E274F"/>
    <w:rsid w:val="008036DC"/>
    <w:rsid w:val="0086745E"/>
    <w:rsid w:val="00892881"/>
    <w:rsid w:val="008C23A0"/>
    <w:rsid w:val="008E54AA"/>
    <w:rsid w:val="00900D66"/>
    <w:rsid w:val="00A20CEA"/>
    <w:rsid w:val="00A426AB"/>
    <w:rsid w:val="00A61A8D"/>
    <w:rsid w:val="00A658F3"/>
    <w:rsid w:val="00AE6ADF"/>
    <w:rsid w:val="00B00C07"/>
    <w:rsid w:val="00B36CC0"/>
    <w:rsid w:val="00B52BB8"/>
    <w:rsid w:val="00B956D9"/>
    <w:rsid w:val="00BD5EA3"/>
    <w:rsid w:val="00C2596B"/>
    <w:rsid w:val="00C334A4"/>
    <w:rsid w:val="00C55928"/>
    <w:rsid w:val="00CA4CAE"/>
    <w:rsid w:val="00CC7B00"/>
    <w:rsid w:val="00CF2B95"/>
    <w:rsid w:val="00D23F11"/>
    <w:rsid w:val="00D5053C"/>
    <w:rsid w:val="00D83047"/>
    <w:rsid w:val="00D93985"/>
    <w:rsid w:val="00DE6722"/>
    <w:rsid w:val="00E04900"/>
    <w:rsid w:val="00E15D49"/>
    <w:rsid w:val="00E2417E"/>
    <w:rsid w:val="00E61C45"/>
    <w:rsid w:val="00E6260E"/>
    <w:rsid w:val="00E7247C"/>
    <w:rsid w:val="00E96114"/>
    <w:rsid w:val="00EA3F1E"/>
    <w:rsid w:val="00EB50D9"/>
    <w:rsid w:val="00EC3AD5"/>
    <w:rsid w:val="00F078CD"/>
    <w:rsid w:val="00F13AE8"/>
    <w:rsid w:val="00F167CA"/>
    <w:rsid w:val="00F23431"/>
    <w:rsid w:val="00F36AA6"/>
    <w:rsid w:val="00F659DE"/>
    <w:rsid w:val="00FE12F7"/>
    <w:rsid w:val="00FE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9CF1"/>
  <w15:chartTrackingRefBased/>
  <w15:docId w15:val="{B94D95E1-D6F4-42DC-9766-A4A352B0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3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F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F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F1E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8E54AA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E54AA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8E54AA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E54A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Thorstensen</dc:creator>
  <cp:keywords/>
  <dc:description/>
  <cp:lastModifiedBy>Hemstrom</cp:lastModifiedBy>
  <cp:revision>5</cp:revision>
  <dcterms:created xsi:type="dcterms:W3CDTF">2018-04-19T20:42:00Z</dcterms:created>
  <dcterms:modified xsi:type="dcterms:W3CDTF">2018-04-19T22:50:00Z</dcterms:modified>
</cp:coreProperties>
</file>